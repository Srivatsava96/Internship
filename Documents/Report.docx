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08" w:type="dxa"/>
        <w:jc w:val="center"/>
        <w:tblLayout w:type="fixed"/>
        <w:tblLook w:val="0000" w:firstRow="0" w:lastRow="0" w:firstColumn="0" w:lastColumn="0" w:noHBand="0" w:noVBand="0"/>
      </w:tblPr>
      <w:tblGrid>
        <w:gridCol w:w="1098"/>
        <w:gridCol w:w="6660"/>
        <w:gridCol w:w="1350"/>
      </w:tblGrid>
      <w:tr w:rsidR="006B3DB4" w:rsidTr="009D5C1C">
        <w:trPr>
          <w:cantSplit/>
          <w:jc w:val="center"/>
        </w:trPr>
        <w:tc>
          <w:tcPr>
            <w:tcW w:w="1098" w:type="dxa"/>
          </w:tcPr>
          <w:p w:rsidR="006B3DB4" w:rsidRDefault="00F516B5" w:rsidP="009D5C1C">
            <w:pPr>
              <w:spacing w:before="120" w:after="120"/>
            </w:pPr>
            <w:r>
              <w:t xml:space="preserve"> </w:t>
            </w:r>
            <w:r w:rsidR="006B3DB4">
              <w:object w:dxaOrig="991" w:dyaOrig="1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60.75pt" o:ole="" fillcolor="window">
                  <v:imagedata r:id="rId6" o:title=""/>
                </v:shape>
                <o:OLEObject Type="Embed" ProgID="Word.Picture.8" ShapeID="_x0000_i1025" DrawAspect="Content" ObjectID="_1561889487" r:id="rId7"/>
              </w:object>
            </w:r>
          </w:p>
        </w:tc>
        <w:tc>
          <w:tcPr>
            <w:tcW w:w="6660" w:type="dxa"/>
          </w:tcPr>
          <w:p w:rsidR="006B3DB4" w:rsidRDefault="006B3DB4" w:rsidP="009D5C1C">
            <w:pPr>
              <w:pStyle w:val="BodyText"/>
              <w:spacing w:before="120"/>
            </w:pPr>
            <w:r>
              <w:t>MANIPAL INSTITUTE OF TECHNOLOGY</w:t>
            </w:r>
          </w:p>
          <w:p w:rsidR="006B3DB4" w:rsidRDefault="006B3DB4" w:rsidP="009D5C1C">
            <w:pPr>
              <w:pStyle w:val="BodyText"/>
              <w:spacing w:before="0"/>
              <w:rPr>
                <w:b w:val="0"/>
                <w:bCs/>
                <w:sz w:val="24"/>
              </w:rPr>
            </w:pPr>
            <w:r>
              <w:rPr>
                <w:b w:val="0"/>
                <w:bCs/>
                <w:sz w:val="24"/>
              </w:rPr>
              <w:t>(A constituent Institute of MANIPAL UNIVERSITY)</w:t>
            </w:r>
          </w:p>
          <w:p w:rsidR="006B3DB4" w:rsidRDefault="006B3DB4" w:rsidP="009D5C1C">
            <w:pPr>
              <w:pStyle w:val="BodyText"/>
              <w:spacing w:before="120"/>
              <w:rPr>
                <w:b w:val="0"/>
              </w:rPr>
            </w:pPr>
            <w:r>
              <w:rPr>
                <w:sz w:val="28"/>
              </w:rPr>
              <w:t xml:space="preserve">MANIPAL - 576 104, </w:t>
            </w:r>
            <w:smartTag w:uri="urn:schemas-microsoft-com:office:smarttags" w:element="place">
              <w:smartTag w:uri="urn:schemas-microsoft-com:office:smarttags" w:element="City">
                <w:r>
                  <w:rPr>
                    <w:sz w:val="28"/>
                  </w:rPr>
                  <w:t>KARNATAKA</w:t>
                </w:r>
              </w:smartTag>
              <w:r>
                <w:rPr>
                  <w:sz w:val="28"/>
                </w:rPr>
                <w:t xml:space="preserve">, </w:t>
              </w:r>
              <w:smartTag w:uri="urn:schemas-microsoft-com:office:smarttags" w:element="country-region">
                <w:r>
                  <w:rPr>
                    <w:sz w:val="28"/>
                  </w:rPr>
                  <w:t>INDIA</w:t>
                </w:r>
              </w:smartTag>
            </w:smartTag>
          </w:p>
        </w:tc>
        <w:tc>
          <w:tcPr>
            <w:tcW w:w="1350" w:type="dxa"/>
          </w:tcPr>
          <w:p w:rsidR="006B3DB4" w:rsidRDefault="006B3DB4" w:rsidP="009D5C1C">
            <w:pPr>
              <w:spacing w:before="120" w:after="120"/>
              <w:jc w:val="right"/>
            </w:pPr>
            <w:r>
              <w:object w:dxaOrig="1057" w:dyaOrig="949">
                <v:shape id="_x0000_i1026" type="#_x0000_t75" style="width:60pt;height:53.25pt" o:ole="" fillcolor="window">
                  <v:imagedata r:id="rId8" o:title=""/>
                </v:shape>
                <o:OLEObject Type="Embed" ProgID="Word.Picture.8" ShapeID="_x0000_i1026" DrawAspect="Content" ObjectID="_1561889488" r:id="rId9"/>
              </w:object>
            </w:r>
          </w:p>
        </w:tc>
      </w:tr>
    </w:tbl>
    <w:p w:rsidR="006B3DB4" w:rsidRDefault="006B3DB4" w:rsidP="006B3DB4">
      <w:pPr>
        <w:pStyle w:val="Title"/>
        <w:rPr>
          <w:sz w:val="32"/>
        </w:rPr>
      </w:pPr>
    </w:p>
    <w:p w:rsidR="006B3DB4" w:rsidRDefault="006B3DB4" w:rsidP="006B3DB4">
      <w:pPr>
        <w:pStyle w:val="Title"/>
        <w:rPr>
          <w:sz w:val="32"/>
        </w:rPr>
      </w:pPr>
    </w:p>
    <w:p w:rsidR="006B3DB4" w:rsidRDefault="006B3DB4" w:rsidP="006B3DB4">
      <w:pPr>
        <w:pStyle w:val="Title"/>
        <w:rPr>
          <w:rFonts w:ascii="Garamond" w:hAnsi="Garamond"/>
          <w:sz w:val="48"/>
          <w:szCs w:val="48"/>
        </w:rPr>
      </w:pPr>
      <w:r>
        <w:rPr>
          <w:rFonts w:ascii="Garamond" w:hAnsi="Garamond"/>
          <w:sz w:val="48"/>
          <w:szCs w:val="48"/>
        </w:rPr>
        <w:t>Industrial Training</w:t>
      </w:r>
    </w:p>
    <w:p w:rsidR="006B3DB4" w:rsidRDefault="006B3DB4" w:rsidP="006B3DB4">
      <w:pPr>
        <w:pStyle w:val="Title"/>
        <w:rPr>
          <w:rFonts w:ascii="Garamond" w:hAnsi="Garamond"/>
          <w:sz w:val="48"/>
          <w:szCs w:val="48"/>
        </w:rPr>
      </w:pPr>
      <w:r>
        <w:rPr>
          <w:rFonts w:ascii="Garamond" w:hAnsi="Garamond"/>
          <w:sz w:val="48"/>
          <w:szCs w:val="48"/>
        </w:rPr>
        <w:t>on</w:t>
      </w:r>
    </w:p>
    <w:p w:rsidR="006B3DB4" w:rsidRDefault="006B3DB4" w:rsidP="006B3DB4">
      <w:pPr>
        <w:pStyle w:val="Title"/>
        <w:rPr>
          <w:rFonts w:ascii="Garamond" w:hAnsi="Garamond"/>
          <w:sz w:val="48"/>
          <w:szCs w:val="48"/>
        </w:rPr>
      </w:pPr>
    </w:p>
    <w:p w:rsidR="006B3DB4" w:rsidRPr="00D9696D" w:rsidRDefault="002C6D50" w:rsidP="006B3DB4">
      <w:pPr>
        <w:pStyle w:val="Title"/>
        <w:rPr>
          <w:rFonts w:ascii="Garamond" w:hAnsi="Garamond"/>
          <w:sz w:val="48"/>
          <w:szCs w:val="48"/>
        </w:rPr>
      </w:pPr>
      <w:r>
        <w:rPr>
          <w:rFonts w:ascii="Garamond" w:hAnsi="Garamond"/>
          <w:sz w:val="48"/>
          <w:szCs w:val="48"/>
        </w:rPr>
        <w:t>Web Application Development using MongoDB</w:t>
      </w:r>
    </w:p>
    <w:p w:rsidR="006B3DB4" w:rsidRDefault="006B3DB4" w:rsidP="006B3DB4">
      <w:pPr>
        <w:pStyle w:val="Title"/>
        <w:tabs>
          <w:tab w:val="left" w:pos="5160"/>
        </w:tabs>
        <w:rPr>
          <w:rFonts w:ascii="Garamond" w:hAnsi="Garamond"/>
          <w:b w:val="0"/>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Default="006B3DB4" w:rsidP="006B3DB4">
      <w:pPr>
        <w:pStyle w:val="Title"/>
        <w:tabs>
          <w:tab w:val="left" w:pos="5160"/>
        </w:tabs>
        <w:rPr>
          <w:sz w:val="32"/>
          <w:szCs w:val="32"/>
        </w:rPr>
      </w:pPr>
    </w:p>
    <w:p w:rsidR="006B3DB4" w:rsidRPr="008420B0" w:rsidRDefault="006B3DB4" w:rsidP="006B3DB4">
      <w:pPr>
        <w:pStyle w:val="Title"/>
        <w:tabs>
          <w:tab w:val="left" w:pos="5160"/>
        </w:tabs>
        <w:rPr>
          <w:sz w:val="32"/>
          <w:szCs w:val="32"/>
        </w:rPr>
      </w:pPr>
      <w:r w:rsidRPr="008420B0">
        <w:rPr>
          <w:sz w:val="32"/>
          <w:szCs w:val="32"/>
        </w:rPr>
        <w:t xml:space="preserve">SUBMITTED </w:t>
      </w:r>
    </w:p>
    <w:p w:rsidR="006B3DB4" w:rsidRPr="008420B0" w:rsidRDefault="006B3DB4" w:rsidP="006B3DB4">
      <w:pPr>
        <w:pStyle w:val="Title"/>
        <w:tabs>
          <w:tab w:val="left" w:pos="5160"/>
        </w:tabs>
        <w:rPr>
          <w:sz w:val="32"/>
          <w:szCs w:val="32"/>
        </w:rPr>
      </w:pPr>
      <w:r w:rsidRPr="008420B0">
        <w:rPr>
          <w:sz w:val="32"/>
          <w:szCs w:val="32"/>
        </w:rPr>
        <w:t xml:space="preserve">BY </w:t>
      </w:r>
    </w:p>
    <w:p w:rsidR="006B3DB4" w:rsidRDefault="006B3DB4" w:rsidP="006B3DB4">
      <w:pPr>
        <w:pStyle w:val="Title"/>
        <w:jc w:val="both"/>
        <w:rPr>
          <w:b w:val="0"/>
          <w:sz w:val="44"/>
        </w:rPr>
      </w:pPr>
    </w:p>
    <w:p w:rsidR="003A490F" w:rsidRDefault="003A490F" w:rsidP="006B3DB4">
      <w:pPr>
        <w:pStyle w:val="Title"/>
        <w:jc w:val="both"/>
        <w:rPr>
          <w:b w:val="0"/>
          <w:sz w:val="32"/>
          <w:szCs w:val="32"/>
        </w:rPr>
      </w:pPr>
      <w:r>
        <w:rPr>
          <w:b w:val="0"/>
          <w:sz w:val="32"/>
          <w:szCs w:val="32"/>
        </w:rPr>
        <w:t>Name: Srivatsava Gummalla</w:t>
      </w:r>
      <w:r w:rsidR="006B3DB4" w:rsidRPr="006E4939">
        <w:rPr>
          <w:b w:val="0"/>
          <w:sz w:val="32"/>
          <w:szCs w:val="32"/>
        </w:rPr>
        <w:t xml:space="preserve">         </w:t>
      </w:r>
      <w:r>
        <w:rPr>
          <w:b w:val="0"/>
          <w:sz w:val="32"/>
          <w:szCs w:val="32"/>
        </w:rPr>
        <w:t xml:space="preserve">  </w:t>
      </w:r>
    </w:p>
    <w:p w:rsidR="003A490F" w:rsidRDefault="003A490F" w:rsidP="006B3DB4">
      <w:pPr>
        <w:pStyle w:val="Title"/>
        <w:jc w:val="both"/>
        <w:rPr>
          <w:b w:val="0"/>
          <w:sz w:val="32"/>
          <w:szCs w:val="32"/>
        </w:rPr>
      </w:pPr>
      <w:r>
        <w:rPr>
          <w:b w:val="0"/>
          <w:sz w:val="32"/>
          <w:szCs w:val="32"/>
        </w:rPr>
        <w:t>Registration no.: 140905292</w:t>
      </w:r>
      <w:r>
        <w:rPr>
          <w:b w:val="0"/>
          <w:sz w:val="32"/>
          <w:szCs w:val="32"/>
        </w:rPr>
        <w:tab/>
      </w:r>
      <w:r>
        <w:rPr>
          <w:b w:val="0"/>
          <w:sz w:val="32"/>
          <w:szCs w:val="32"/>
        </w:rPr>
        <w:tab/>
      </w:r>
      <w:r w:rsidR="006B3DB4" w:rsidRPr="006E4939">
        <w:rPr>
          <w:b w:val="0"/>
          <w:sz w:val="32"/>
          <w:szCs w:val="32"/>
        </w:rPr>
        <w:t xml:space="preserve"> </w:t>
      </w:r>
    </w:p>
    <w:p w:rsidR="006B3DB4" w:rsidRDefault="003A490F" w:rsidP="006B3DB4">
      <w:pPr>
        <w:pStyle w:val="Title"/>
        <w:jc w:val="both"/>
        <w:rPr>
          <w:b w:val="0"/>
          <w:sz w:val="32"/>
          <w:szCs w:val="32"/>
        </w:rPr>
      </w:pPr>
      <w:r>
        <w:rPr>
          <w:b w:val="0"/>
          <w:sz w:val="32"/>
          <w:szCs w:val="32"/>
        </w:rPr>
        <w:t xml:space="preserve">Email: </w:t>
      </w:r>
      <w:hyperlink r:id="rId10" w:history="1">
        <w:r w:rsidRPr="00B073C9">
          <w:rPr>
            <w:rStyle w:val="Hyperlink"/>
            <w:sz w:val="32"/>
            <w:szCs w:val="32"/>
          </w:rPr>
          <w:t>srivatsavagummalla@gmail.com</w:t>
        </w:r>
      </w:hyperlink>
    </w:p>
    <w:p w:rsidR="003A490F" w:rsidRPr="003A490F" w:rsidRDefault="003A490F" w:rsidP="006B3DB4">
      <w:pPr>
        <w:pStyle w:val="Title"/>
        <w:jc w:val="both"/>
        <w:rPr>
          <w:b w:val="0"/>
          <w:sz w:val="32"/>
          <w:szCs w:val="32"/>
        </w:rPr>
      </w:pPr>
      <w:r>
        <w:rPr>
          <w:b w:val="0"/>
          <w:sz w:val="32"/>
          <w:szCs w:val="32"/>
        </w:rPr>
        <w:t>Phone: 9591311992</w:t>
      </w:r>
    </w:p>
    <w:p w:rsidR="006B3DB4" w:rsidRDefault="006B3DB4" w:rsidP="006B3DB4">
      <w:pPr>
        <w:pStyle w:val="Title"/>
        <w:jc w:val="both"/>
        <w:rPr>
          <w:rFonts w:ascii="Garamond" w:hAnsi="Garamond"/>
          <w:sz w:val="40"/>
          <w:szCs w:val="40"/>
        </w:rPr>
      </w:pPr>
      <w:r w:rsidRPr="00AB246C">
        <w:rPr>
          <w:b w:val="0"/>
          <w:sz w:val="40"/>
          <w:szCs w:val="40"/>
        </w:rPr>
        <w:t xml:space="preserve">           </w:t>
      </w:r>
      <w:r w:rsidRPr="00AB246C">
        <w:rPr>
          <w:rFonts w:ascii="Garamond" w:hAnsi="Garamond"/>
          <w:sz w:val="40"/>
          <w:szCs w:val="40"/>
        </w:rPr>
        <w:t xml:space="preserve"> </w:t>
      </w:r>
    </w:p>
    <w:p w:rsidR="006B3DB4" w:rsidRDefault="006B3DB4" w:rsidP="006B3DB4">
      <w:pPr>
        <w:pStyle w:val="Title"/>
        <w:jc w:val="both"/>
        <w:rPr>
          <w:rFonts w:ascii="Garamond" w:hAnsi="Garamond"/>
          <w:sz w:val="40"/>
          <w:szCs w:val="40"/>
        </w:rPr>
      </w:pPr>
    </w:p>
    <w:p w:rsidR="006B3DB4" w:rsidRDefault="00FA097F" w:rsidP="006B3DB4">
      <w:pPr>
        <w:pStyle w:val="Title"/>
        <w:jc w:val="both"/>
        <w:rPr>
          <w:rFonts w:ascii="Garamond" w:hAnsi="Garamond"/>
          <w:sz w:val="44"/>
        </w:rPr>
      </w:pPr>
      <w:r>
        <w:rPr>
          <w:b w:val="0"/>
          <w:bCs w:val="0"/>
          <w:noProof/>
          <w:sz w:val="36"/>
          <w:szCs w:val="36"/>
        </w:rPr>
        <w:drawing>
          <wp:anchor distT="0" distB="0" distL="114300" distR="114300" simplePos="0" relativeHeight="251657728" behindDoc="1" locked="0" layoutInCell="1" allowOverlap="1">
            <wp:simplePos x="0" y="0"/>
            <wp:positionH relativeFrom="column">
              <wp:posOffset>1485900</wp:posOffset>
            </wp:positionH>
            <wp:positionV relativeFrom="paragraph">
              <wp:posOffset>76200</wp:posOffset>
            </wp:positionV>
            <wp:extent cx="342900" cy="337185"/>
            <wp:effectExtent l="0" t="0" r="0" b="5715"/>
            <wp:wrapNone/>
            <wp:docPr id="1" name="Picture 2" descr="MIT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WATER"/>
                    <pic:cNvPicPr>
                      <a:picLocks noChangeAspect="1" noChangeArrowheads="1"/>
                    </pic:cNvPicPr>
                  </pic:nvPicPr>
                  <pic:blipFill>
                    <a:blip r:embed="rId11" cstate="print">
                      <a:lum bright="70000" contrast="-70000"/>
                      <a:extLst>
                        <a:ext uri="{28A0092B-C50C-407E-A947-70E740481C1C}">
                          <a14:useLocalDpi xmlns:a14="http://schemas.microsoft.com/office/drawing/2010/main" val="0"/>
                        </a:ext>
                      </a:extLst>
                    </a:blip>
                    <a:srcRect/>
                    <a:stretch>
                      <a:fillRect/>
                    </a:stretch>
                  </pic:blipFill>
                  <pic:spPr bwMode="auto">
                    <a:xfrm>
                      <a:off x="0" y="0"/>
                      <a:ext cx="342900" cy="337185"/>
                    </a:xfrm>
                    <a:prstGeom prst="rect">
                      <a:avLst/>
                    </a:prstGeom>
                    <a:solidFill>
                      <a:srgbClr val="000000">
                        <a:alpha val="50195"/>
                      </a:srgbClr>
                    </a:solidFill>
                    <a:ln>
                      <a:noFill/>
                    </a:ln>
                  </pic:spPr>
                </pic:pic>
              </a:graphicData>
            </a:graphic>
            <wp14:sizeRelH relativeFrom="page">
              <wp14:pctWidth>0</wp14:pctWidth>
            </wp14:sizeRelH>
            <wp14:sizeRelV relativeFrom="page">
              <wp14:pctHeight>0</wp14:pctHeight>
            </wp14:sizeRelV>
          </wp:anchor>
        </w:drawing>
      </w:r>
    </w:p>
    <w:p w:rsidR="006B3DB4" w:rsidRDefault="006B3DB4" w:rsidP="006B3DB4">
      <w:pPr>
        <w:pStyle w:val="Title"/>
        <w:ind w:left="2160" w:firstLine="720"/>
        <w:jc w:val="both"/>
        <w:rPr>
          <w:rFonts w:ascii="Garamond" w:hAnsi="Garamond"/>
          <w:sz w:val="36"/>
          <w:szCs w:val="36"/>
        </w:rPr>
      </w:pPr>
      <w:r w:rsidRPr="00B95965">
        <w:rPr>
          <w:rFonts w:ascii="Garamond" w:hAnsi="Garamond"/>
          <w:sz w:val="36"/>
          <w:szCs w:val="36"/>
        </w:rPr>
        <w:t>Under the Guidance of:</w:t>
      </w:r>
    </w:p>
    <w:p w:rsidR="006B3DB4" w:rsidRDefault="002C6D50" w:rsidP="006B3DB4">
      <w:pPr>
        <w:pStyle w:val="Title"/>
        <w:rPr>
          <w:rFonts w:ascii="Garamond" w:hAnsi="Garamond"/>
          <w:sz w:val="44"/>
          <w:szCs w:val="44"/>
        </w:rPr>
      </w:pPr>
      <w:proofErr w:type="spellStart"/>
      <w:r>
        <w:rPr>
          <w:rFonts w:ascii="Garamond" w:hAnsi="Garamond"/>
          <w:sz w:val="44"/>
          <w:szCs w:val="44"/>
        </w:rPr>
        <w:t>Pandarinath</w:t>
      </w:r>
      <w:proofErr w:type="spellEnd"/>
      <w:r>
        <w:rPr>
          <w:rFonts w:ascii="Garamond" w:hAnsi="Garamond"/>
          <w:sz w:val="44"/>
          <w:szCs w:val="44"/>
        </w:rPr>
        <w:t xml:space="preserve"> </w:t>
      </w:r>
      <w:proofErr w:type="spellStart"/>
      <w:r>
        <w:rPr>
          <w:rFonts w:ascii="Garamond" w:hAnsi="Garamond"/>
          <w:sz w:val="44"/>
          <w:szCs w:val="44"/>
        </w:rPr>
        <w:t>Siddineni</w:t>
      </w:r>
      <w:proofErr w:type="spellEnd"/>
      <w:r w:rsidR="006B3DB4">
        <w:rPr>
          <w:rFonts w:ascii="Garamond" w:hAnsi="Garamond"/>
          <w:sz w:val="44"/>
          <w:szCs w:val="44"/>
        </w:rPr>
        <w:t xml:space="preserve"> </w:t>
      </w:r>
    </w:p>
    <w:p w:rsidR="006B3DB4" w:rsidRPr="002C6D50" w:rsidRDefault="002C6D50" w:rsidP="002C6D50">
      <w:pPr>
        <w:pStyle w:val="Title"/>
        <w:rPr>
          <w:rFonts w:ascii="Garamond" w:hAnsi="Garamond"/>
          <w:sz w:val="32"/>
          <w:szCs w:val="32"/>
        </w:rPr>
      </w:pPr>
      <w:r>
        <w:rPr>
          <w:rFonts w:ascii="Garamond" w:hAnsi="Garamond"/>
          <w:sz w:val="32"/>
          <w:szCs w:val="32"/>
        </w:rPr>
        <w:t>Director</w:t>
      </w:r>
      <w:r w:rsidR="006B3DB4">
        <w:rPr>
          <w:rFonts w:ascii="Garamond" w:hAnsi="Garamond"/>
          <w:sz w:val="36"/>
          <w:szCs w:val="36"/>
        </w:rPr>
        <w:t xml:space="preserve"> </w:t>
      </w:r>
    </w:p>
    <w:p w:rsidR="006B3DB4" w:rsidRDefault="002C6D50" w:rsidP="006B3DB4">
      <w:pPr>
        <w:pStyle w:val="Title"/>
        <w:rPr>
          <w:rFonts w:ascii="Garamond" w:hAnsi="Garamond"/>
          <w:sz w:val="40"/>
          <w:szCs w:val="40"/>
        </w:rPr>
      </w:pPr>
      <w:r>
        <w:rPr>
          <w:rFonts w:ascii="Garamond" w:hAnsi="Garamond"/>
          <w:sz w:val="40"/>
          <w:szCs w:val="40"/>
        </w:rPr>
        <w:t xml:space="preserve">Informatics </w:t>
      </w:r>
      <w:proofErr w:type="gramStart"/>
      <w:r>
        <w:rPr>
          <w:rFonts w:ascii="Garamond" w:hAnsi="Garamond"/>
          <w:sz w:val="40"/>
          <w:szCs w:val="40"/>
        </w:rPr>
        <w:t>In</w:t>
      </w:r>
      <w:proofErr w:type="gramEnd"/>
      <w:r>
        <w:rPr>
          <w:rFonts w:ascii="Garamond" w:hAnsi="Garamond"/>
          <w:sz w:val="40"/>
          <w:szCs w:val="40"/>
        </w:rPr>
        <w:t xml:space="preserve"> Context Med. Software IPL</w:t>
      </w:r>
      <w:r w:rsidR="006B3DB4" w:rsidRPr="006E4939">
        <w:rPr>
          <w:rFonts w:ascii="Garamond" w:hAnsi="Garamond"/>
          <w:sz w:val="40"/>
          <w:szCs w:val="40"/>
        </w:rPr>
        <w:t xml:space="preserve"> </w:t>
      </w:r>
    </w:p>
    <w:p w:rsidR="006B3DB4" w:rsidRDefault="006B3DB4" w:rsidP="006B3DB4">
      <w:pPr>
        <w:pStyle w:val="Title"/>
        <w:rPr>
          <w:rFonts w:ascii="Garamond" w:hAnsi="Garamond"/>
          <w:sz w:val="40"/>
          <w:szCs w:val="40"/>
        </w:rPr>
      </w:pPr>
    </w:p>
    <w:p w:rsidR="006B3DB4" w:rsidRDefault="006B3DB4" w:rsidP="006B3DB4"/>
    <w:p w:rsidR="006B3DB4" w:rsidRDefault="006B3DB4" w:rsidP="006B3DB4"/>
    <w:p w:rsidR="002C6D50" w:rsidRDefault="002C6D50">
      <w:r>
        <w:t>Certificate Copy &lt;Left bank intentionally&gt;</w:t>
      </w:r>
    </w:p>
    <w:p w:rsidR="002C6D50" w:rsidRDefault="002C6D50">
      <w:r>
        <w:br w:type="page"/>
      </w:r>
    </w:p>
    <w:p w:rsidR="003F2597" w:rsidRDefault="003F2597">
      <w:r>
        <w:lastRenderedPageBreak/>
        <w:t>CONTENTS</w:t>
      </w:r>
      <w:r>
        <w:br w:type="page"/>
      </w:r>
    </w:p>
    <w:p w:rsidR="002C6D50" w:rsidRDefault="002C6D50" w:rsidP="00D67EBD">
      <w:pPr>
        <w:pStyle w:val="Heading2"/>
        <w:rPr>
          <w:sz w:val="32"/>
          <w:szCs w:val="32"/>
        </w:rPr>
      </w:pPr>
      <w:r w:rsidRPr="00D67EBD">
        <w:rPr>
          <w:sz w:val="32"/>
          <w:szCs w:val="32"/>
        </w:rPr>
        <w:lastRenderedPageBreak/>
        <w:t>ABSTRACT</w:t>
      </w:r>
      <w:r w:rsidR="00D67EBD" w:rsidRPr="00D67EBD">
        <w:rPr>
          <w:sz w:val="32"/>
          <w:szCs w:val="32"/>
        </w:rPr>
        <w:t>:</w:t>
      </w:r>
    </w:p>
    <w:p w:rsidR="00D67EBD" w:rsidRPr="00D67EBD" w:rsidRDefault="00D67EBD" w:rsidP="00D67EBD">
      <w:r>
        <w:tab/>
      </w:r>
    </w:p>
    <w:p w:rsidR="00D67EBD" w:rsidRDefault="00D67EBD"/>
    <w:p w:rsidR="002C6D50" w:rsidRDefault="002C6D50">
      <w:r>
        <w:br w:type="page"/>
      </w:r>
    </w:p>
    <w:p w:rsidR="002C6D50" w:rsidRDefault="002C6D50">
      <w:r>
        <w:lastRenderedPageBreak/>
        <w:t>INTRODUCTION</w:t>
      </w:r>
    </w:p>
    <w:p w:rsidR="002C6D50" w:rsidRDefault="002C6D50"/>
    <w:p w:rsidR="002C6D50" w:rsidRDefault="00E465C4">
      <w:r>
        <w:tab/>
        <w:t>I am Srivatsava Gummalla currently studying in the 7</w:t>
      </w:r>
      <w:r w:rsidRPr="00E465C4">
        <w:rPr>
          <w:vertAlign w:val="superscript"/>
        </w:rPr>
        <w:t>th</w:t>
      </w:r>
      <w:r>
        <w:t xml:space="preserve"> semester of Computer Science and Engineering. This project is the part of my Internship program which was done in the company Informatics </w:t>
      </w:r>
      <w:proofErr w:type="gramStart"/>
      <w:r>
        <w:t>In</w:t>
      </w:r>
      <w:proofErr w:type="gramEnd"/>
      <w:r>
        <w:t xml:space="preserve"> Context Medical Pvt. Ltd under the guidance of </w:t>
      </w:r>
      <w:proofErr w:type="spellStart"/>
      <w:r>
        <w:t>Pandarinath</w:t>
      </w:r>
      <w:proofErr w:type="spellEnd"/>
      <w:r>
        <w:t xml:space="preserve"> </w:t>
      </w:r>
      <w:proofErr w:type="spellStart"/>
      <w:r>
        <w:t>Siddineni</w:t>
      </w:r>
      <w:proofErr w:type="spellEnd"/>
      <w:r>
        <w:t xml:space="preserve">. The company develops healthcare software. </w:t>
      </w:r>
      <w:r w:rsidR="000F1AC4">
        <w:t xml:space="preserve">The current project is a physician and disease codes lookup software which is used to locate a physician of a particular specialty in a given location. This software is a web application which has been developed using the full stack programming approach. </w:t>
      </w:r>
      <w:r w:rsidR="002C6D50">
        <w:br w:type="page"/>
      </w:r>
    </w:p>
    <w:p w:rsidR="002C6D50" w:rsidRDefault="002C6D50">
      <w:r>
        <w:lastRenderedPageBreak/>
        <w:t>PROBLEM DEFINITION (PROJECT)</w:t>
      </w:r>
    </w:p>
    <w:p w:rsidR="00D824F2" w:rsidRDefault="00D824F2"/>
    <w:p w:rsidR="00D8470F" w:rsidRDefault="00D8470F">
      <w:r>
        <w:tab/>
        <w:t xml:space="preserve">In the healthcare </w:t>
      </w:r>
      <w:r w:rsidR="007D1786">
        <w:t>department,</w:t>
      </w:r>
      <w:r>
        <w:t xml:space="preserve"> the </w:t>
      </w:r>
      <w:r w:rsidR="007D1786">
        <w:t>ICD codes are provided for the diseases and NPI codes are given for each physician. Based on the disease code and the location of the patient the nearby physician with a relevant specialization needs to be suggested. The ICD codes have two versions which are the ICD-9 and the ICD-10. The presently used codes are the ICD-10 but the ICD-9 codes are still in use at some places. A lookup system for the relevant ICD-10</w:t>
      </w:r>
    </w:p>
    <w:p w:rsidR="00D824F2" w:rsidRDefault="00D824F2" w:rsidP="00BB09DC">
      <w:pPr>
        <w:pStyle w:val="ListParagraph"/>
        <w:numPr>
          <w:ilvl w:val="0"/>
          <w:numId w:val="8"/>
        </w:numPr>
      </w:pPr>
      <w:r>
        <w:t xml:space="preserve">Understand </w:t>
      </w:r>
      <w:r w:rsidR="00BB09DC">
        <w:t>various tack elements used in web based application development.</w:t>
      </w:r>
    </w:p>
    <w:p w:rsidR="00BB09DC" w:rsidRDefault="00BB09DC" w:rsidP="00BB09DC">
      <w:pPr>
        <w:pStyle w:val="ListParagraph"/>
        <w:numPr>
          <w:ilvl w:val="0"/>
          <w:numId w:val="8"/>
        </w:numPr>
      </w:pPr>
      <w:r>
        <w:t>Hands on experience with development tools (Eclipse, GIT, GIT Issues, DB Management etc.)</w:t>
      </w:r>
    </w:p>
    <w:p w:rsidR="00BB09DC" w:rsidRDefault="00BB09DC" w:rsidP="00BB09DC">
      <w:pPr>
        <w:pStyle w:val="ListParagraph"/>
        <w:numPr>
          <w:ilvl w:val="0"/>
          <w:numId w:val="8"/>
        </w:numPr>
      </w:pPr>
      <w:r>
        <w:t>Study Healthcare Domain and Understand ICD codes and its usage.</w:t>
      </w:r>
    </w:p>
    <w:p w:rsidR="00BB09DC" w:rsidRDefault="00BB09DC" w:rsidP="00BB09DC">
      <w:pPr>
        <w:pStyle w:val="ListParagraph"/>
        <w:numPr>
          <w:ilvl w:val="0"/>
          <w:numId w:val="8"/>
        </w:numPr>
      </w:pPr>
      <w:r>
        <w:t>Design and development of Databases for ICD and NPI databases using MongoDB</w:t>
      </w:r>
    </w:p>
    <w:p w:rsidR="00BB09DC" w:rsidRDefault="00BB09DC" w:rsidP="00BB09DC">
      <w:pPr>
        <w:pStyle w:val="ListParagraph"/>
        <w:numPr>
          <w:ilvl w:val="0"/>
          <w:numId w:val="8"/>
        </w:numPr>
      </w:pPr>
      <w:r>
        <w:t>Web application development for:</w:t>
      </w:r>
    </w:p>
    <w:p w:rsidR="00BB09DC" w:rsidRDefault="00BB09DC" w:rsidP="00BB09DC">
      <w:pPr>
        <w:pStyle w:val="ListParagraph"/>
        <w:numPr>
          <w:ilvl w:val="1"/>
          <w:numId w:val="8"/>
        </w:numPr>
      </w:pPr>
      <w:r>
        <w:t xml:space="preserve">ICD look up </w:t>
      </w:r>
    </w:p>
    <w:p w:rsidR="00BB09DC" w:rsidRDefault="00BB09DC" w:rsidP="00BB09DC">
      <w:pPr>
        <w:pStyle w:val="ListParagraph"/>
        <w:numPr>
          <w:ilvl w:val="1"/>
          <w:numId w:val="8"/>
        </w:numPr>
      </w:pPr>
      <w:r>
        <w:t>ICD-9 Vs ICD 10 conversion</w:t>
      </w:r>
    </w:p>
    <w:p w:rsidR="00BB09DC" w:rsidRDefault="00BB09DC" w:rsidP="00BB09DC">
      <w:pPr>
        <w:pStyle w:val="ListParagraph"/>
        <w:numPr>
          <w:ilvl w:val="1"/>
          <w:numId w:val="8"/>
        </w:numPr>
      </w:pPr>
      <w:r>
        <w:t>Physician lookup application</w:t>
      </w:r>
    </w:p>
    <w:p w:rsidR="00BB09DC" w:rsidRDefault="00BB09DC" w:rsidP="00BB09DC">
      <w:pPr>
        <w:pStyle w:val="ListParagraph"/>
        <w:numPr>
          <w:ilvl w:val="0"/>
          <w:numId w:val="8"/>
        </w:numPr>
      </w:pPr>
      <w:r>
        <w:t>Publishing API (web services) for</w:t>
      </w:r>
    </w:p>
    <w:p w:rsidR="00BB09DC" w:rsidRDefault="00BB09DC" w:rsidP="00BB09DC">
      <w:pPr>
        <w:pStyle w:val="ListParagraph"/>
        <w:numPr>
          <w:ilvl w:val="1"/>
          <w:numId w:val="8"/>
        </w:numPr>
      </w:pPr>
      <w:r>
        <w:t>ICD9 and ICD-10 lookup</w:t>
      </w:r>
    </w:p>
    <w:p w:rsidR="00BB09DC" w:rsidRDefault="00BB09DC" w:rsidP="00BB09DC">
      <w:pPr>
        <w:pStyle w:val="ListParagraph"/>
        <w:numPr>
          <w:ilvl w:val="1"/>
          <w:numId w:val="8"/>
        </w:numPr>
      </w:pPr>
      <w:r>
        <w:t>NPI database loop</w:t>
      </w:r>
    </w:p>
    <w:p w:rsidR="00BB09DC" w:rsidRDefault="00BB09DC" w:rsidP="00BB09DC">
      <w:pPr>
        <w:pStyle w:val="ListParagraph"/>
        <w:numPr>
          <w:ilvl w:val="0"/>
          <w:numId w:val="8"/>
        </w:numPr>
      </w:pPr>
      <w:r>
        <w:t>Database optimization for large dataset like NPI database</w:t>
      </w:r>
    </w:p>
    <w:p w:rsidR="00BB09DC" w:rsidRDefault="00BB09DC">
      <w:r>
        <w:t xml:space="preserve"> </w:t>
      </w:r>
    </w:p>
    <w:p w:rsidR="00D824F2" w:rsidRDefault="00D824F2"/>
    <w:p w:rsidR="006B02E0" w:rsidRDefault="002C6D50">
      <w:r>
        <w:br w:type="page"/>
      </w:r>
    </w:p>
    <w:p w:rsidR="006B02E0" w:rsidRDefault="006B02E0" w:rsidP="002E0152">
      <w:pPr>
        <w:pStyle w:val="Heading1"/>
      </w:pPr>
      <w:r w:rsidRPr="002E0152">
        <w:lastRenderedPageBreak/>
        <w:t>STUDY — FULL STACK</w:t>
      </w:r>
      <w:r w:rsidR="00AD0935">
        <w:t xml:space="preserve"> WEB</w:t>
      </w:r>
      <w:r w:rsidRPr="002E0152">
        <w:t xml:space="preserve"> DEVELOPMENT PLATFORMS</w:t>
      </w:r>
      <w:r w:rsidR="002E0152">
        <w:t>:</w:t>
      </w:r>
    </w:p>
    <w:p w:rsidR="002E0152" w:rsidRDefault="002E0152" w:rsidP="002E0152">
      <w:r>
        <w:tab/>
        <w:t xml:space="preserve">Full stack means a collection of software used in developing a complete </w:t>
      </w:r>
      <w:r w:rsidR="003F6526">
        <w:t>web application. It can be broadly classified into front-end and back-end development. The back-end development consists of a server, a database and an application to communicate with the database. The front-end development consi</w:t>
      </w:r>
      <w:r w:rsidR="003F6E0F">
        <w:t>sts of web pages and client-</w:t>
      </w:r>
      <w:r w:rsidR="003F6526">
        <w:t xml:space="preserve">side code which the user can directly interact with to use the application. There are various kinds of stacks available based on the programming languages that are chosen </w:t>
      </w:r>
      <w:r w:rsidR="002D39E0">
        <w:t>at the different stages in development. Some of the most common examples of full stack are LAMP, MEAN etc.</w:t>
      </w:r>
    </w:p>
    <w:p w:rsidR="002D39E0" w:rsidRDefault="002D39E0" w:rsidP="002D39E0">
      <w:pPr>
        <w:pStyle w:val="Heading2"/>
      </w:pPr>
    </w:p>
    <w:p w:rsidR="007A3D63" w:rsidRDefault="00473E1D" w:rsidP="007A3D63">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116205</wp:posOffset>
            </wp:positionV>
            <wp:extent cx="3648075" cy="2515067"/>
            <wp:effectExtent l="0" t="0" r="0" b="0"/>
            <wp:wrapNone/>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0BE73.tmp"/>
                    <pic:cNvPicPr/>
                  </pic:nvPicPr>
                  <pic:blipFill>
                    <a:blip r:embed="rId12">
                      <a:extLst>
                        <a:ext uri="{28A0092B-C50C-407E-A947-70E740481C1C}">
                          <a14:useLocalDpi xmlns:a14="http://schemas.microsoft.com/office/drawing/2010/main" val="0"/>
                        </a:ext>
                      </a:extLst>
                    </a:blip>
                    <a:stretch>
                      <a:fillRect/>
                    </a:stretch>
                  </pic:blipFill>
                  <pic:spPr>
                    <a:xfrm>
                      <a:off x="0" y="0"/>
                      <a:ext cx="3648075" cy="2515067"/>
                    </a:xfrm>
                    <a:prstGeom prst="rect">
                      <a:avLst/>
                    </a:prstGeom>
                  </pic:spPr>
                </pic:pic>
              </a:graphicData>
            </a:graphic>
            <wp14:sizeRelH relativeFrom="page">
              <wp14:pctWidth>0</wp14:pctWidth>
            </wp14:sizeRelH>
            <wp14:sizeRelV relativeFrom="page">
              <wp14:pctHeight>0</wp14:pctHeight>
            </wp14:sizeRelV>
          </wp:anchor>
        </w:drawing>
      </w:r>
    </w:p>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Default="00473E1D" w:rsidP="007A3D63"/>
    <w:p w:rsidR="00473E1D" w:rsidRPr="007A3D63" w:rsidRDefault="00473E1D" w:rsidP="007A3D63"/>
    <w:p w:rsidR="002D39E0" w:rsidRDefault="002D39E0" w:rsidP="002D39E0">
      <w:pPr>
        <w:pStyle w:val="Heading2"/>
      </w:pPr>
      <w:r>
        <w:t>Stages of full stack:</w:t>
      </w:r>
    </w:p>
    <w:p w:rsidR="007A3D63" w:rsidRDefault="002D39E0" w:rsidP="006B02E0">
      <w:pPr>
        <w:pStyle w:val="ListParagraph"/>
        <w:numPr>
          <w:ilvl w:val="0"/>
          <w:numId w:val="14"/>
        </w:numPr>
        <w:jc w:val="both"/>
      </w:pPr>
      <w:r>
        <w:t>Database</w:t>
      </w:r>
      <w:r w:rsidR="007A3D63">
        <w:t>:</w:t>
      </w:r>
    </w:p>
    <w:p w:rsidR="00473E1D" w:rsidRDefault="007A3D63" w:rsidP="007A3D63">
      <w:pPr>
        <w:ind w:left="1134" w:firstLine="306"/>
        <w:jc w:val="both"/>
      </w:pPr>
      <w:r>
        <w:t>Database is used to store all the data related to the service being provided by the application. The data stored in a database needs to be available at all times and it should be able to maintain the consistency of files. In the current project, a NoSQL database was chosen as it emphasizes</w:t>
      </w:r>
      <w:r w:rsidR="00473E1D">
        <w:t xml:space="preserve"> on horizontal scalability. The database used is MongoDB. This database is a part of MEAN stack. It is easy to use as less restrictions are provided on data storage. The </w:t>
      </w:r>
      <w:proofErr w:type="spellStart"/>
      <w:r w:rsidR="00473E1D">
        <w:t>mongod</w:t>
      </w:r>
      <w:proofErr w:type="spellEnd"/>
      <w:r w:rsidR="00473E1D">
        <w:t xml:space="preserve"> server is used to provide access to the mongo database. </w:t>
      </w:r>
    </w:p>
    <w:p w:rsidR="00915722" w:rsidRDefault="00915722" w:rsidP="00915722">
      <w:pPr>
        <w:ind w:left="360"/>
        <w:jc w:val="both"/>
        <w:rPr>
          <w:caps/>
        </w:rPr>
      </w:pPr>
    </w:p>
    <w:p w:rsidR="00473E1D" w:rsidRPr="00915722" w:rsidRDefault="00473E1D" w:rsidP="00915722">
      <w:pPr>
        <w:pStyle w:val="ListParagraph"/>
        <w:numPr>
          <w:ilvl w:val="0"/>
          <w:numId w:val="14"/>
        </w:numPr>
        <w:jc w:val="both"/>
        <w:rPr>
          <w:caps/>
        </w:rPr>
      </w:pPr>
      <w:r w:rsidRPr="00915722">
        <w:rPr>
          <w:caps/>
        </w:rPr>
        <w:t>s</w:t>
      </w:r>
      <w:r w:rsidR="00915722" w:rsidRPr="00915722">
        <w:t>e</w:t>
      </w:r>
      <w:r w:rsidR="007323B9">
        <w:t>rver-</w:t>
      </w:r>
      <w:r w:rsidR="00915722">
        <w:t>Side code:</w:t>
      </w:r>
    </w:p>
    <w:p w:rsidR="00915722" w:rsidRDefault="00915722" w:rsidP="00915722">
      <w:pPr>
        <w:ind w:left="1134" w:firstLine="306"/>
        <w:jc w:val="both"/>
      </w:pPr>
      <w:r>
        <w:t>The server</w:t>
      </w:r>
      <w:r w:rsidR="007323B9">
        <w:t>-</w:t>
      </w:r>
      <w:r>
        <w:t xml:space="preserve">side code is the code </w:t>
      </w:r>
      <w:r w:rsidR="007323B9">
        <w:t>used to build the backend software of the website. These codes, which are also called scripts, are designed to run on a server and interact with permanent storages like databases. It facilitates the transfer of data and also powers functions in dynamic web applications. It is also used to build the application programming interfaces(APIs). Some of the server-side scripts are PHP, Ruby, Python etc. In this project, the Python’s Bottle MVC framework has been used to develop the server-side scripts.</w:t>
      </w:r>
    </w:p>
    <w:p w:rsidR="007C6A39" w:rsidRDefault="007C6A39" w:rsidP="00915722">
      <w:pPr>
        <w:ind w:left="1134" w:firstLine="306"/>
        <w:jc w:val="both"/>
      </w:pPr>
    </w:p>
    <w:p w:rsidR="007323B9" w:rsidRDefault="003F6E0F" w:rsidP="007323B9">
      <w:pPr>
        <w:pStyle w:val="ListParagraph"/>
        <w:numPr>
          <w:ilvl w:val="0"/>
          <w:numId w:val="14"/>
        </w:numPr>
        <w:jc w:val="both"/>
      </w:pPr>
      <w:r>
        <w:t>Client-Side code:</w:t>
      </w:r>
    </w:p>
    <w:p w:rsidR="003F6E0F" w:rsidRDefault="003F6E0F" w:rsidP="003F6E0F">
      <w:pPr>
        <w:ind w:left="1134" w:firstLine="284"/>
        <w:jc w:val="both"/>
      </w:pPr>
      <w:r>
        <w:t xml:space="preserve">This code is the code which is used to develop the webpages and is part of the front-end development. It is used to generate the web pages and provide user interaction and </w:t>
      </w:r>
      <w:r>
        <w:lastRenderedPageBreak/>
        <w:t>interface. The HTML, CSS languages are used to provide the interface and develop static webpages. The JavaScript is used to provide interaction for the user and make the web page dynamic.</w:t>
      </w:r>
    </w:p>
    <w:p w:rsidR="007C6A39" w:rsidRDefault="007C6A39" w:rsidP="003F6E0F">
      <w:pPr>
        <w:ind w:left="1134" w:firstLine="284"/>
        <w:jc w:val="both"/>
      </w:pPr>
    </w:p>
    <w:p w:rsidR="007C6A39" w:rsidRDefault="007C6A39" w:rsidP="007C6A39">
      <w:pPr>
        <w:pStyle w:val="ListParagraph"/>
        <w:numPr>
          <w:ilvl w:val="0"/>
          <w:numId w:val="14"/>
        </w:numPr>
        <w:jc w:val="both"/>
      </w:pPr>
      <w:r>
        <w:t>Middleware:</w:t>
      </w:r>
    </w:p>
    <w:p w:rsidR="00AD0935" w:rsidRDefault="007C6A39" w:rsidP="00AD0935">
      <w:pPr>
        <w:ind w:left="1134" w:firstLine="284"/>
      </w:pPr>
      <w:r>
        <w:t>Middleware i</w:t>
      </w:r>
      <w:r w:rsidRPr="007C6A39">
        <w:t>s computer software that connects software components or applications.</w:t>
      </w:r>
      <w:r>
        <w:t xml:space="preserve"> It is present along with the server-side scripts in a web application and provides enhanced performance. </w:t>
      </w:r>
      <w:r w:rsidRPr="007C6A39">
        <w:t>The software consists of a set of services that allows multiple processes running on one or more machines to interact.</w:t>
      </w:r>
      <w:r>
        <w:t xml:space="preserve"> The common middleware services are CORBA, DCE etc. In the current project</w:t>
      </w:r>
      <w:r w:rsidR="00AD0935">
        <w:t>,</w:t>
      </w:r>
      <w:r>
        <w:t xml:space="preserve"> no middleware has been used.</w:t>
      </w:r>
    </w:p>
    <w:p w:rsidR="007C6A39" w:rsidRDefault="007C6A39"/>
    <w:p w:rsidR="007C6A39" w:rsidRDefault="00EA485A">
      <w:r>
        <w:tab/>
      </w:r>
      <w:r w:rsidR="00022857">
        <w:t>One of the full stack technologies which is currently gaining popularity is MEAN stack. This stack uses MongoDB, Express.js, Angular.js and Node.js.</w:t>
      </w:r>
    </w:p>
    <w:p w:rsidR="007C6A39" w:rsidRDefault="00022857">
      <w:r>
        <w:rPr>
          <w:noProof/>
        </w:rPr>
        <w:drawing>
          <wp:anchor distT="0" distB="0" distL="114300" distR="114300" simplePos="0" relativeHeight="251661312" behindDoc="0" locked="0" layoutInCell="1" allowOverlap="1">
            <wp:simplePos x="0" y="0"/>
            <wp:positionH relativeFrom="column">
              <wp:posOffset>676275</wp:posOffset>
            </wp:positionH>
            <wp:positionV relativeFrom="paragraph">
              <wp:posOffset>108585</wp:posOffset>
            </wp:positionV>
            <wp:extent cx="4448175" cy="2533015"/>
            <wp:effectExtent l="0" t="0" r="9525" b="635"/>
            <wp:wrapNone/>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A09998.tmp"/>
                    <pic:cNvPicPr/>
                  </pic:nvPicPr>
                  <pic:blipFill>
                    <a:blip r:embed="rId13">
                      <a:extLst>
                        <a:ext uri="{28A0092B-C50C-407E-A947-70E740481C1C}">
                          <a14:useLocalDpi xmlns:a14="http://schemas.microsoft.com/office/drawing/2010/main" val="0"/>
                        </a:ext>
                      </a:extLst>
                    </a:blip>
                    <a:stretch>
                      <a:fillRect/>
                    </a:stretch>
                  </pic:blipFill>
                  <pic:spPr>
                    <a:xfrm>
                      <a:off x="0" y="0"/>
                      <a:ext cx="4448175" cy="2533015"/>
                    </a:xfrm>
                    <a:prstGeom prst="rect">
                      <a:avLst/>
                    </a:prstGeom>
                  </pic:spPr>
                </pic:pic>
              </a:graphicData>
            </a:graphic>
            <wp14:sizeRelH relativeFrom="page">
              <wp14:pctWidth>0</wp14:pctWidth>
            </wp14:sizeRelH>
            <wp14:sizeRelV relativeFrom="page">
              <wp14:pctHeight>0</wp14:pctHeight>
            </wp14:sizeRelV>
          </wp:anchor>
        </w:drawing>
      </w:r>
    </w:p>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022857">
      <w:r>
        <w:tab/>
        <w:t xml:space="preserve">In MEAN stack the MongoDB </w:t>
      </w:r>
      <w:r w:rsidR="0089646E">
        <w:t xml:space="preserve">is a NoSQL database and </w:t>
      </w:r>
      <w:r>
        <w:t xml:space="preserve">uses JSON </w:t>
      </w:r>
      <w:r w:rsidR="0089646E">
        <w:t>style documents for data representation</w:t>
      </w:r>
      <w:r>
        <w:t>. The Express.js provides the server</w:t>
      </w:r>
      <w:r w:rsidR="0089646E">
        <w:t xml:space="preserve"> framework for web applications. Angular.js is a front-end java script framework to develop the client-side architecture. </w:t>
      </w:r>
      <w:r w:rsidR="0089646E" w:rsidRPr="0089646E">
        <w:rPr>
          <w:bCs/>
        </w:rPr>
        <w:t>Node.js</w:t>
      </w:r>
      <w:r w:rsidR="0089646E" w:rsidRPr="0089646E">
        <w:t xml:space="preserve"> is a concurrent JavaScript environment for building scalable and fast web applications</w:t>
      </w:r>
      <w:r w:rsidR="0089646E">
        <w:t>. The benefits of using MEAN stack is that the entire code can be written using Java Script. It supports the Model View Controller(MVC) framework. The other advantage is the use of JSON to transfer the data and the huge module library of Node.js.</w:t>
      </w:r>
    </w:p>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7C6A39" w:rsidRDefault="007C6A39"/>
    <w:p w:rsidR="0089646E" w:rsidRDefault="0089646E"/>
    <w:p w:rsidR="002C6D50" w:rsidRDefault="002C6D50">
      <w:r>
        <w:lastRenderedPageBreak/>
        <w:t>ARCHITECTURE AND DESIGN</w:t>
      </w:r>
    </w:p>
    <w:p w:rsidR="00D824F2" w:rsidRDefault="00D824F2"/>
    <w:p w:rsidR="00D824F2" w:rsidRDefault="00D824F2">
      <w:r>
        <w:t>Development Platform:</w:t>
      </w:r>
    </w:p>
    <w:p w:rsidR="00D824F2" w:rsidRDefault="00D824F2" w:rsidP="00D824F2">
      <w:pPr>
        <w:pStyle w:val="ListParagraph"/>
        <w:numPr>
          <w:ilvl w:val="0"/>
          <w:numId w:val="7"/>
        </w:numPr>
      </w:pPr>
      <w:r>
        <w:t>Python</w:t>
      </w:r>
    </w:p>
    <w:p w:rsidR="005A0D4C" w:rsidRDefault="00734CB9" w:rsidP="005A0D4C">
      <w:pPr>
        <w:pStyle w:val="ListParagraph"/>
        <w:ind w:left="1440"/>
      </w:pPr>
      <w:r>
        <w:t>Python is an easy to learn</w:t>
      </w:r>
    </w:p>
    <w:p w:rsidR="00D824F2" w:rsidRDefault="00D824F2" w:rsidP="00D824F2">
      <w:pPr>
        <w:pStyle w:val="ListParagraph"/>
        <w:numPr>
          <w:ilvl w:val="0"/>
          <w:numId w:val="7"/>
        </w:numPr>
      </w:pPr>
      <w:r>
        <w:t>Bottle</w:t>
      </w:r>
    </w:p>
    <w:p w:rsidR="00D824F2" w:rsidRDefault="00D824F2" w:rsidP="00D824F2">
      <w:pPr>
        <w:pStyle w:val="ListParagraph"/>
        <w:numPr>
          <w:ilvl w:val="0"/>
          <w:numId w:val="7"/>
        </w:numPr>
      </w:pPr>
      <w:r>
        <w:t>MongoDB</w:t>
      </w:r>
    </w:p>
    <w:p w:rsidR="00D824F2" w:rsidRDefault="00D824F2" w:rsidP="00D824F2">
      <w:pPr>
        <w:pStyle w:val="ListParagraph"/>
        <w:numPr>
          <w:ilvl w:val="0"/>
          <w:numId w:val="7"/>
        </w:numPr>
      </w:pPr>
      <w:proofErr w:type="spellStart"/>
      <w:r>
        <w:t>MongoEngine</w:t>
      </w:r>
      <w:proofErr w:type="spellEnd"/>
      <w:r>
        <w:t xml:space="preserve"> and </w:t>
      </w:r>
      <w:proofErr w:type="spellStart"/>
      <w:r>
        <w:t>PyMongo</w:t>
      </w:r>
      <w:proofErr w:type="spellEnd"/>
    </w:p>
    <w:p w:rsidR="00D824F2" w:rsidRDefault="00D824F2" w:rsidP="00D824F2">
      <w:pPr>
        <w:pStyle w:val="ListParagraph"/>
        <w:numPr>
          <w:ilvl w:val="0"/>
          <w:numId w:val="7"/>
        </w:numPr>
      </w:pPr>
      <w:r>
        <w:t>HTML, CSS</w:t>
      </w:r>
    </w:p>
    <w:p w:rsidR="00D824F2" w:rsidRDefault="00D824F2" w:rsidP="00D824F2">
      <w:pPr>
        <w:pStyle w:val="ListParagraph"/>
        <w:numPr>
          <w:ilvl w:val="0"/>
          <w:numId w:val="7"/>
        </w:numPr>
      </w:pPr>
      <w:r>
        <w:t>JavaScript</w:t>
      </w:r>
    </w:p>
    <w:p w:rsidR="00D824F2" w:rsidRDefault="00D824F2"/>
    <w:p w:rsidR="00D824F2" w:rsidRDefault="00D824F2"/>
    <w:p w:rsidR="00D824F2" w:rsidRDefault="00D824F2">
      <w:r>
        <w:t>Deployment:</w:t>
      </w:r>
    </w:p>
    <w:p w:rsidR="00D824F2" w:rsidRDefault="00D824F2"/>
    <w:p w:rsidR="00D824F2" w:rsidRDefault="00D824F2">
      <w:r>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74295</wp:posOffset>
                </wp:positionV>
                <wp:extent cx="5953125" cy="3438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953125" cy="3438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51B00" id="Rectangle 2" o:spid="_x0000_s1026" style="position:absolute;margin-left:5.25pt;margin-top:5.85pt;width:468.75pt;height:27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" fillcolor="white [3201]" strokecolor="#f79646 [3209]" strokeweight="2pt"/>
            </w:pict>
          </mc:Fallback>
        </mc:AlternateContent>
      </w:r>
    </w:p>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p w:rsidR="00D824F2" w:rsidRDefault="00D824F2">
      <w:r>
        <w:t>Bottle MVC framework: (Model-View-Controller):</w:t>
      </w:r>
    </w:p>
    <w:p w:rsidR="00D824F2" w:rsidRDefault="00D824F2"/>
    <w:p w:rsidR="00D824F2" w:rsidRDefault="00D824F2"/>
    <w:p w:rsidR="00D824F2" w:rsidRDefault="00D824F2"/>
    <w:p w:rsidR="00D824F2" w:rsidRDefault="00D824F2">
      <w:r>
        <w:t>NO SQL Data Bases:</w:t>
      </w:r>
    </w:p>
    <w:p w:rsidR="00D824F2" w:rsidRDefault="00D824F2"/>
    <w:p w:rsidR="00D824F2" w:rsidRDefault="00D824F2"/>
    <w:p w:rsidR="00D824F2" w:rsidRDefault="00D824F2"/>
    <w:p w:rsidR="00D824F2" w:rsidRDefault="00D824F2">
      <w:r>
        <w:t>Why MongoDB?</w:t>
      </w:r>
    </w:p>
    <w:p w:rsidR="00D824F2" w:rsidRDefault="00D824F2"/>
    <w:p w:rsidR="00D824F2" w:rsidRDefault="00D824F2"/>
    <w:p w:rsidR="002C6D50" w:rsidRDefault="00D824F2">
      <w:r>
        <w:t>Mongo Data Base:</w:t>
      </w:r>
      <w:r w:rsidR="002C6D50">
        <w:br w:type="page"/>
      </w:r>
    </w:p>
    <w:p w:rsidR="002C6D50" w:rsidRDefault="002C6D50">
      <w:r>
        <w:lastRenderedPageBreak/>
        <w:t>DEVELOPMENT METHODOLOGY AND TOOLS</w:t>
      </w:r>
    </w:p>
    <w:p w:rsidR="00D824F2" w:rsidRDefault="00D824F2"/>
    <w:p w:rsidR="00D824F2" w:rsidRDefault="00D824F2" w:rsidP="006B02E0">
      <w:pPr>
        <w:pStyle w:val="ListParagraph"/>
        <w:numPr>
          <w:ilvl w:val="0"/>
          <w:numId w:val="9"/>
        </w:numPr>
      </w:pPr>
      <w:r>
        <w:t>GitHub: Version Control and Configuration Management</w:t>
      </w:r>
    </w:p>
    <w:p w:rsidR="00D824F2" w:rsidRDefault="00D824F2"/>
    <w:p w:rsidR="00D824F2" w:rsidRDefault="00D824F2" w:rsidP="006B02E0">
      <w:pPr>
        <w:pStyle w:val="ListParagraph"/>
        <w:numPr>
          <w:ilvl w:val="0"/>
          <w:numId w:val="9"/>
        </w:numPr>
      </w:pPr>
      <w:proofErr w:type="spellStart"/>
      <w:r>
        <w:t>RoboMongo</w:t>
      </w:r>
      <w:proofErr w:type="spellEnd"/>
      <w:r>
        <w:t>, Version-XXX: DB administration and Visualization</w:t>
      </w:r>
    </w:p>
    <w:p w:rsidR="00D824F2" w:rsidRDefault="00D824F2"/>
    <w:p w:rsidR="00D824F2" w:rsidRDefault="00D824F2" w:rsidP="006B02E0">
      <w:pPr>
        <w:pStyle w:val="ListParagraph"/>
        <w:numPr>
          <w:ilvl w:val="0"/>
          <w:numId w:val="9"/>
        </w:numPr>
      </w:pPr>
      <w:r>
        <w:t>Eclipse IDE Neon Version-XXX</w:t>
      </w:r>
    </w:p>
    <w:p w:rsidR="00D824F2" w:rsidRDefault="00D824F2"/>
    <w:p w:rsidR="00D824F2" w:rsidRDefault="00D824F2" w:rsidP="006B02E0">
      <w:pPr>
        <w:pStyle w:val="ListParagraph"/>
        <w:numPr>
          <w:ilvl w:val="0"/>
          <w:numId w:val="9"/>
        </w:numPr>
      </w:pPr>
      <w:r>
        <w:t>Task Assignment and Issue Tracking: Git Issue</w:t>
      </w:r>
    </w:p>
    <w:p w:rsidR="00D824F2" w:rsidRDefault="00D824F2"/>
    <w:p w:rsidR="00D824F2" w:rsidRDefault="00D824F2"/>
    <w:p w:rsidR="002C6D50" w:rsidRDefault="002C6D50">
      <w:r>
        <w:br w:type="page"/>
      </w:r>
    </w:p>
    <w:p w:rsidR="003F2597" w:rsidRDefault="002C6D50" w:rsidP="004D00C8">
      <w:pPr>
        <w:pStyle w:val="Heading1"/>
        <w:pPrChange w:id="1" w:author="Srivatsava Gummalla" w:date="2017-07-18T09:34:00Z">
          <w:pPr/>
        </w:pPrChange>
      </w:pPr>
      <w:bookmarkStart w:id="2" w:name="_GoBack"/>
      <w:bookmarkEnd w:id="2"/>
      <w:r>
        <w:lastRenderedPageBreak/>
        <w:t>RESULTS AND TESTING</w:t>
      </w:r>
      <w:ins w:id="3" w:author="Srivatsava Gummalla" w:date="2017-07-18T09:34:00Z">
        <w:r w:rsidR="007055B6">
          <w:t>:</w:t>
        </w:r>
      </w:ins>
    </w:p>
    <w:p w:rsidR="004D00C8" w:rsidRDefault="00F97898" w:rsidP="004D00C8">
      <w:pPr>
        <w:rPr>
          <w:ins w:id="4" w:author="Srivatsava Gummalla" w:date="2017-07-18T09:34:00Z"/>
          <w:noProof/>
        </w:rPr>
      </w:pPr>
      <w:ins w:id="5" w:author="Srivatsava Gummalla" w:date="2017-07-18T09:34:00Z">
        <w:r>
          <w:rPr>
            <w:noProof/>
          </w:rPr>
          <w:t>1.Physician Search for organizations based on the NPI number or the first/last name</w:t>
        </w:r>
      </w:ins>
    </w:p>
    <w:p w:rsidR="004D00C8" w:rsidRDefault="00F97898" w:rsidP="004D00C8">
      <w:pPr>
        <w:rPr>
          <w:ins w:id="6" w:author="Srivatsava Gummalla" w:date="2017-07-18T09:34:00Z"/>
          <w:noProof/>
        </w:rPr>
      </w:pPr>
      <w:ins w:id="7" w:author="Srivatsava Gummalla" w:date="2017-07-18T09:34:00Z">
        <w:r>
          <w:rPr>
            <w:noProof/>
          </w:rPr>
          <w:drawing>
            <wp:anchor distT="0" distB="0" distL="114300" distR="114300" simplePos="0" relativeHeight="251663360" behindDoc="0" locked="0" layoutInCell="1" allowOverlap="1">
              <wp:simplePos x="0" y="0"/>
              <wp:positionH relativeFrom="column">
                <wp:posOffset>-276225</wp:posOffset>
              </wp:positionH>
              <wp:positionV relativeFrom="paragraph">
                <wp:posOffset>180975</wp:posOffset>
              </wp:positionV>
              <wp:extent cx="6777355" cy="3438525"/>
              <wp:effectExtent l="0" t="0" r="4445" b="9525"/>
              <wp:wrapNone/>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4D129.tmp"/>
                      <pic:cNvPicPr/>
                    </pic:nvPicPr>
                    <pic:blipFill>
                      <a:blip r:embed="rId14">
                        <a:extLst>
                          <a:ext uri="{28A0092B-C50C-407E-A947-70E740481C1C}">
                            <a14:useLocalDpi xmlns:a14="http://schemas.microsoft.com/office/drawing/2010/main" val="0"/>
                          </a:ext>
                        </a:extLst>
                      </a:blip>
                      <a:stretch>
                        <a:fillRect/>
                      </a:stretch>
                    </pic:blipFill>
                    <pic:spPr>
                      <a:xfrm>
                        <a:off x="0" y="0"/>
                        <a:ext cx="6777355" cy="3438525"/>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rsidP="004D00C8">
      <w:pPr>
        <w:rPr>
          <w:ins w:id="8" w:author="Srivatsava Gummalla" w:date="2017-07-18T09:34:00Z"/>
          <w:noProof/>
        </w:rPr>
      </w:pPr>
    </w:p>
    <w:p w:rsidR="004D00C8" w:rsidRDefault="004D00C8" w:rsidP="004D00C8">
      <w:pPr>
        <w:rPr>
          <w:ins w:id="9" w:author="Srivatsava Gummalla" w:date="2017-07-18T09:34:00Z"/>
          <w:noProof/>
        </w:rPr>
      </w:pPr>
    </w:p>
    <w:p w:rsidR="004D00C8" w:rsidRDefault="004D00C8" w:rsidP="004D00C8">
      <w:pPr>
        <w:rPr>
          <w:ins w:id="10" w:author="Srivatsava Gummalla" w:date="2017-07-18T09:34:00Z"/>
          <w:noProof/>
        </w:rPr>
      </w:pPr>
    </w:p>
    <w:p w:rsidR="004D00C8" w:rsidRDefault="004D00C8" w:rsidP="004D00C8">
      <w:pPr>
        <w:rPr>
          <w:ins w:id="11" w:author="Srivatsava Gummalla" w:date="2017-07-18T09:34:00Z"/>
          <w:noProof/>
        </w:rPr>
      </w:pPr>
    </w:p>
    <w:p w:rsidR="004D00C8" w:rsidRDefault="004D00C8" w:rsidP="004D00C8">
      <w:pPr>
        <w:rPr>
          <w:ins w:id="12" w:author="Srivatsava Gummalla" w:date="2017-07-18T09:34:00Z"/>
          <w:noProof/>
        </w:rPr>
      </w:pPr>
    </w:p>
    <w:p w:rsidR="004D00C8" w:rsidRDefault="004D00C8" w:rsidP="004D00C8">
      <w:pPr>
        <w:rPr>
          <w:ins w:id="13" w:author="Srivatsava Gummalla" w:date="2017-07-18T09:34:00Z"/>
          <w:noProof/>
        </w:rPr>
      </w:pPr>
    </w:p>
    <w:p w:rsidR="004D00C8" w:rsidRDefault="004D00C8" w:rsidP="004D00C8">
      <w:pPr>
        <w:rPr>
          <w:ins w:id="14" w:author="Srivatsava Gummalla" w:date="2017-07-18T09:34:00Z"/>
          <w:noProof/>
        </w:rPr>
      </w:pPr>
    </w:p>
    <w:p w:rsidR="004D00C8" w:rsidRDefault="004D00C8" w:rsidP="004D00C8">
      <w:pPr>
        <w:rPr>
          <w:ins w:id="15" w:author="Srivatsava Gummalla" w:date="2017-07-18T09:34:00Z"/>
          <w:noProof/>
        </w:rPr>
      </w:pPr>
    </w:p>
    <w:p w:rsidR="004D00C8" w:rsidRDefault="004D00C8" w:rsidP="004D00C8">
      <w:pPr>
        <w:rPr>
          <w:ins w:id="16" w:author="Srivatsava Gummalla" w:date="2017-07-18T09:34:00Z"/>
          <w:noProof/>
        </w:rPr>
      </w:pPr>
    </w:p>
    <w:p w:rsidR="004D00C8" w:rsidRDefault="004D00C8" w:rsidP="004D00C8">
      <w:pPr>
        <w:rPr>
          <w:ins w:id="17" w:author="Srivatsava Gummalla" w:date="2017-07-18T09:34:00Z"/>
          <w:noProof/>
        </w:rPr>
      </w:pPr>
    </w:p>
    <w:p w:rsidR="004D00C8" w:rsidRDefault="004D00C8" w:rsidP="004D00C8">
      <w:pPr>
        <w:rPr>
          <w:ins w:id="18" w:author="Srivatsava Gummalla" w:date="2017-07-18T09:34:00Z"/>
          <w:noProof/>
        </w:rPr>
      </w:pPr>
    </w:p>
    <w:p w:rsidR="004D00C8" w:rsidRDefault="004D00C8" w:rsidP="004D00C8">
      <w:pPr>
        <w:rPr>
          <w:ins w:id="19" w:author="Srivatsava Gummalla" w:date="2017-07-18T09:34:00Z"/>
          <w:noProof/>
        </w:rPr>
      </w:pPr>
    </w:p>
    <w:p w:rsidR="004D00C8" w:rsidRDefault="004D00C8" w:rsidP="004D00C8">
      <w:pPr>
        <w:rPr>
          <w:ins w:id="20" w:author="Srivatsava Gummalla" w:date="2017-07-18T09:34:00Z"/>
          <w:noProof/>
        </w:rPr>
      </w:pPr>
    </w:p>
    <w:p w:rsidR="004D00C8" w:rsidRDefault="004D00C8" w:rsidP="004D00C8">
      <w:pPr>
        <w:rPr>
          <w:ins w:id="21" w:author="Srivatsava Gummalla" w:date="2017-07-18T09:34:00Z"/>
          <w:noProof/>
        </w:rPr>
      </w:pPr>
    </w:p>
    <w:p w:rsidR="004D00C8" w:rsidRDefault="004D00C8" w:rsidP="004D00C8">
      <w:pPr>
        <w:rPr>
          <w:ins w:id="22" w:author="Srivatsava Gummalla" w:date="2017-07-18T09:34:00Z"/>
          <w:noProof/>
        </w:rPr>
      </w:pPr>
    </w:p>
    <w:p w:rsidR="004D00C8" w:rsidRDefault="004D00C8" w:rsidP="004D00C8">
      <w:pPr>
        <w:rPr>
          <w:ins w:id="23" w:author="Srivatsava Gummalla" w:date="2017-07-18T09:34:00Z"/>
          <w:noProof/>
        </w:rPr>
      </w:pPr>
    </w:p>
    <w:p w:rsidR="004D00C8" w:rsidRDefault="004D00C8" w:rsidP="004D00C8">
      <w:pPr>
        <w:rPr>
          <w:ins w:id="24" w:author="Srivatsava Gummalla" w:date="2017-07-18T09:34:00Z"/>
          <w:noProof/>
        </w:rPr>
      </w:pPr>
    </w:p>
    <w:p w:rsidR="004D00C8" w:rsidRDefault="004D00C8" w:rsidP="004D00C8">
      <w:pPr>
        <w:rPr>
          <w:ins w:id="25" w:author="Srivatsava Gummalla" w:date="2017-07-18T09:34:00Z"/>
          <w:noProof/>
        </w:rPr>
      </w:pPr>
    </w:p>
    <w:p w:rsidR="004D00C8" w:rsidRDefault="004D00C8" w:rsidP="004D00C8">
      <w:pPr>
        <w:rPr>
          <w:ins w:id="26" w:author="Srivatsava Gummalla" w:date="2017-07-18T09:34:00Z"/>
          <w:noProof/>
        </w:rPr>
      </w:pPr>
    </w:p>
    <w:p w:rsidR="004D00C8" w:rsidRDefault="004D00C8" w:rsidP="004D00C8">
      <w:pPr>
        <w:rPr>
          <w:ins w:id="27" w:author="Srivatsava Gummalla" w:date="2017-07-18T09:34:00Z"/>
          <w:noProof/>
        </w:rPr>
      </w:pPr>
    </w:p>
    <w:p w:rsidR="004D00C8" w:rsidRDefault="004D00C8" w:rsidP="004D00C8">
      <w:pPr>
        <w:rPr>
          <w:ins w:id="28" w:author="Srivatsava Gummalla" w:date="2017-07-18T09:34:00Z"/>
        </w:rPr>
      </w:pPr>
    </w:p>
    <w:p w:rsidR="004D00C8" w:rsidRDefault="004D00C8" w:rsidP="004D00C8">
      <w:pPr>
        <w:rPr>
          <w:ins w:id="29" w:author="Srivatsava Gummalla" w:date="2017-07-18T09:34:00Z"/>
        </w:rPr>
      </w:pPr>
    </w:p>
    <w:p w:rsidR="004D00C8" w:rsidRDefault="00C00E2B" w:rsidP="004D00C8">
      <w:pPr>
        <w:rPr>
          <w:ins w:id="30" w:author="Srivatsava Gummalla" w:date="2017-07-18T09:34:00Z"/>
        </w:rPr>
      </w:pPr>
      <w:r>
        <w:t>2.Physician Search for individuals based on specialty and location</w:t>
      </w:r>
    </w:p>
    <w:p w:rsidR="004D00C8" w:rsidRDefault="00F97898" w:rsidP="004D00C8">
      <w:pPr>
        <w:rPr>
          <w:ins w:id="31" w:author="Srivatsava Gummalla" w:date="2017-07-18T09:34:00Z"/>
        </w:rPr>
      </w:pPr>
      <w:ins w:id="32" w:author="Srivatsava Gummalla" w:date="2017-07-18T09:34:00Z">
        <w:r>
          <w:rPr>
            <w:noProof/>
          </w:rPr>
          <w:drawing>
            <wp:anchor distT="0" distB="0" distL="114300" distR="114300" simplePos="0" relativeHeight="251664384" behindDoc="0" locked="0" layoutInCell="1" allowOverlap="1">
              <wp:simplePos x="0" y="0"/>
              <wp:positionH relativeFrom="column">
                <wp:posOffset>-276225</wp:posOffset>
              </wp:positionH>
              <wp:positionV relativeFrom="paragraph">
                <wp:posOffset>114300</wp:posOffset>
              </wp:positionV>
              <wp:extent cx="6743700" cy="3390900"/>
              <wp:effectExtent l="0" t="0" r="0" b="0"/>
              <wp:wrapNone/>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3E90.tmp"/>
                      <pic:cNvPicPr/>
                    </pic:nvPicPr>
                    <pic:blipFill>
                      <a:blip r:embed="rId15">
                        <a:extLst>
                          <a:ext uri="{28A0092B-C50C-407E-A947-70E740481C1C}">
                            <a14:useLocalDpi xmlns:a14="http://schemas.microsoft.com/office/drawing/2010/main" val="0"/>
                          </a:ext>
                        </a:extLst>
                      </a:blip>
                      <a:stretch>
                        <a:fillRect/>
                      </a:stretch>
                    </pic:blipFill>
                    <pic:spPr>
                      <a:xfrm>
                        <a:off x="0" y="0"/>
                        <a:ext cx="6743700" cy="3390900"/>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rsidP="004D00C8">
      <w:pPr>
        <w:rPr>
          <w:ins w:id="33" w:author="Srivatsava Gummalla" w:date="2017-07-18T09:34:00Z"/>
        </w:rPr>
      </w:pPr>
    </w:p>
    <w:p w:rsidR="004D00C8" w:rsidRDefault="004D00C8" w:rsidP="004D00C8">
      <w:pPr>
        <w:rPr>
          <w:ins w:id="34" w:author="Srivatsava Gummalla" w:date="2017-07-18T09:34:00Z"/>
        </w:rPr>
      </w:pPr>
    </w:p>
    <w:p w:rsidR="004D00C8" w:rsidRDefault="004D00C8" w:rsidP="004D00C8">
      <w:pPr>
        <w:rPr>
          <w:ins w:id="35" w:author="Srivatsava Gummalla" w:date="2017-07-18T09:34:00Z"/>
        </w:rPr>
      </w:pPr>
    </w:p>
    <w:p w:rsidR="004D00C8" w:rsidRDefault="004D00C8" w:rsidP="004D00C8">
      <w:pPr>
        <w:rPr>
          <w:ins w:id="36" w:author="Srivatsava Gummalla" w:date="2017-07-18T09:34:00Z"/>
        </w:rPr>
      </w:pPr>
    </w:p>
    <w:p w:rsidR="004D00C8" w:rsidRDefault="004D00C8" w:rsidP="004D00C8">
      <w:pPr>
        <w:rPr>
          <w:ins w:id="37" w:author="Srivatsava Gummalla" w:date="2017-07-18T09:34:00Z"/>
        </w:rPr>
      </w:pPr>
    </w:p>
    <w:p w:rsidR="004D00C8" w:rsidRDefault="004D00C8" w:rsidP="004D00C8">
      <w:pPr>
        <w:rPr>
          <w:ins w:id="38" w:author="Srivatsava Gummalla" w:date="2017-07-18T09:34:00Z"/>
        </w:rPr>
      </w:pPr>
    </w:p>
    <w:p w:rsidR="004D00C8" w:rsidRDefault="004D00C8" w:rsidP="004D00C8">
      <w:pPr>
        <w:rPr>
          <w:ins w:id="39" w:author="Srivatsava Gummalla" w:date="2017-07-18T09:34:00Z"/>
        </w:rPr>
      </w:pPr>
    </w:p>
    <w:p w:rsidR="004D00C8" w:rsidRDefault="004D00C8" w:rsidP="004D00C8">
      <w:pPr>
        <w:rPr>
          <w:ins w:id="40" w:author="Srivatsava Gummalla" w:date="2017-07-18T09:34:00Z"/>
        </w:rPr>
      </w:pPr>
    </w:p>
    <w:p w:rsidR="004D00C8" w:rsidRDefault="004D00C8" w:rsidP="004D00C8">
      <w:pPr>
        <w:rPr>
          <w:ins w:id="41" w:author="Srivatsava Gummalla" w:date="2017-07-18T09:34:00Z"/>
        </w:rPr>
      </w:pPr>
    </w:p>
    <w:p w:rsidR="004D00C8" w:rsidRDefault="004D00C8" w:rsidP="004D00C8">
      <w:pPr>
        <w:rPr>
          <w:ins w:id="42" w:author="Srivatsava Gummalla" w:date="2017-07-18T09:34:00Z"/>
        </w:rPr>
      </w:pPr>
    </w:p>
    <w:p w:rsidR="004D00C8" w:rsidRDefault="004D00C8" w:rsidP="004D00C8">
      <w:pPr>
        <w:rPr>
          <w:ins w:id="43" w:author="Srivatsava Gummalla" w:date="2017-07-18T09:34:00Z"/>
        </w:rPr>
      </w:pPr>
    </w:p>
    <w:p w:rsidR="004D00C8" w:rsidRDefault="004D00C8" w:rsidP="004D00C8">
      <w:pPr>
        <w:rPr>
          <w:ins w:id="44" w:author="Srivatsava Gummalla" w:date="2017-07-18T09:34:00Z"/>
        </w:rPr>
      </w:pPr>
    </w:p>
    <w:p w:rsidR="004D00C8" w:rsidRDefault="004D00C8" w:rsidP="004D00C8">
      <w:pPr>
        <w:rPr>
          <w:ins w:id="45" w:author="Srivatsava Gummalla" w:date="2017-07-18T09:34:00Z"/>
        </w:rPr>
      </w:pPr>
    </w:p>
    <w:p w:rsidR="004D00C8" w:rsidRDefault="004D00C8" w:rsidP="004D00C8">
      <w:pPr>
        <w:rPr>
          <w:ins w:id="46" w:author="Srivatsava Gummalla" w:date="2017-07-18T09:34:00Z"/>
        </w:rPr>
      </w:pPr>
    </w:p>
    <w:p w:rsidR="004D00C8" w:rsidRDefault="004D00C8" w:rsidP="004D00C8">
      <w:pPr>
        <w:rPr>
          <w:ins w:id="47" w:author="Srivatsava Gummalla" w:date="2017-07-18T09:34:00Z"/>
        </w:rPr>
      </w:pPr>
    </w:p>
    <w:p w:rsidR="004D00C8" w:rsidRPr="004D00C8" w:rsidRDefault="004D00C8" w:rsidP="004D00C8">
      <w:pPr>
        <w:rPr>
          <w:ins w:id="48" w:author="Srivatsava Gummalla" w:date="2017-07-18T09:34:00Z"/>
        </w:rPr>
      </w:pPr>
    </w:p>
    <w:p w:rsidR="003F2597" w:rsidRDefault="003F2597">
      <w:pPr>
        <w:rPr>
          <w:ins w:id="49" w:author="Srivatsava Gummalla" w:date="2017-07-18T09:34:00Z"/>
        </w:rPr>
      </w:pPr>
      <w:ins w:id="50" w:author="Srivatsava Gummalla" w:date="2017-07-18T09:34:00Z">
        <w:r>
          <w:br w:type="page"/>
        </w:r>
      </w:ins>
    </w:p>
    <w:p w:rsidR="004D00C8" w:rsidRDefault="00C00E2B">
      <w:pPr>
        <w:rPr>
          <w:ins w:id="51" w:author="Srivatsava Gummalla" w:date="2017-07-18T09:34:00Z"/>
        </w:rPr>
      </w:pPr>
      <w:r>
        <w:lastRenderedPageBreak/>
        <w:t>3. Display of physician details based on NPI number</w:t>
      </w:r>
    </w:p>
    <w:p w:rsidR="004D00C8" w:rsidRDefault="00C00E2B">
      <w:pPr>
        <w:rPr>
          <w:ins w:id="52" w:author="Srivatsava Gummalla" w:date="2017-07-18T09:34:00Z"/>
        </w:rPr>
      </w:pPr>
      <w:ins w:id="53" w:author="Srivatsava Gummalla" w:date="2017-07-18T09:34:00Z">
        <w:r>
          <w:rPr>
            <w:noProof/>
          </w:rPr>
          <w:drawing>
            <wp:anchor distT="0" distB="0" distL="114300" distR="114300" simplePos="0" relativeHeight="251665408" behindDoc="0" locked="0" layoutInCell="1" allowOverlap="1">
              <wp:simplePos x="0" y="0"/>
              <wp:positionH relativeFrom="column">
                <wp:posOffset>-47625</wp:posOffset>
              </wp:positionH>
              <wp:positionV relativeFrom="paragraph">
                <wp:posOffset>120015</wp:posOffset>
              </wp:positionV>
              <wp:extent cx="6700994" cy="3057525"/>
              <wp:effectExtent l="0" t="0" r="5080" b="0"/>
              <wp:wrapNone/>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9CB5.tmp"/>
                      <pic:cNvPicPr/>
                    </pic:nvPicPr>
                    <pic:blipFill>
                      <a:blip r:embed="rId16">
                        <a:extLst>
                          <a:ext uri="{28A0092B-C50C-407E-A947-70E740481C1C}">
                            <a14:useLocalDpi xmlns:a14="http://schemas.microsoft.com/office/drawing/2010/main" val="0"/>
                          </a:ext>
                        </a:extLst>
                      </a:blip>
                      <a:stretch>
                        <a:fillRect/>
                      </a:stretch>
                    </pic:blipFill>
                    <pic:spPr>
                      <a:xfrm>
                        <a:off x="0" y="0"/>
                        <a:ext cx="6700994" cy="3057525"/>
                      </a:xfrm>
                      <a:prstGeom prst="rect">
                        <a:avLst/>
                      </a:prstGeom>
                    </pic:spPr>
                  </pic:pic>
                </a:graphicData>
              </a:graphic>
              <wp14:sizeRelH relativeFrom="page">
                <wp14:pctWidth>0</wp14:pctWidth>
              </wp14:sizeRelH>
              <wp14:sizeRelV relativeFrom="page">
                <wp14:pctHeight>0</wp14:pctHeight>
              </wp14:sizeRelV>
            </wp:anchor>
          </w:drawing>
        </w:r>
      </w:ins>
    </w:p>
    <w:p w:rsidR="004D00C8" w:rsidRDefault="004D00C8">
      <w:pPr>
        <w:rPr>
          <w:ins w:id="54" w:author="Srivatsava Gummalla" w:date="2017-07-18T09:34:00Z"/>
        </w:rPr>
      </w:pPr>
    </w:p>
    <w:p w:rsidR="004D00C8" w:rsidRDefault="004D00C8">
      <w:pPr>
        <w:rPr>
          <w:ins w:id="55" w:author="Srivatsava Gummalla" w:date="2017-07-18T09:34:00Z"/>
        </w:rPr>
      </w:pPr>
    </w:p>
    <w:p w:rsidR="004D00C8" w:rsidRDefault="004D00C8">
      <w:pPr>
        <w:rPr>
          <w:ins w:id="56" w:author="Srivatsava Gummalla" w:date="2017-07-18T09:34:00Z"/>
        </w:rPr>
      </w:pPr>
    </w:p>
    <w:p w:rsidR="004D00C8" w:rsidRDefault="004D00C8">
      <w:pPr>
        <w:rPr>
          <w:ins w:id="57" w:author="Srivatsava Gummalla" w:date="2017-07-18T09:34:00Z"/>
        </w:rPr>
      </w:pPr>
    </w:p>
    <w:p w:rsidR="004D00C8" w:rsidRDefault="004D00C8">
      <w:pPr>
        <w:rPr>
          <w:ins w:id="58" w:author="Srivatsava Gummalla" w:date="2017-07-18T09:34:00Z"/>
        </w:rPr>
      </w:pPr>
    </w:p>
    <w:p w:rsidR="004D00C8" w:rsidRDefault="004D00C8">
      <w:pPr>
        <w:rPr>
          <w:ins w:id="59" w:author="Srivatsava Gummalla" w:date="2017-07-18T09:34:00Z"/>
        </w:rPr>
      </w:pPr>
    </w:p>
    <w:p w:rsidR="004D00C8" w:rsidRDefault="004D00C8">
      <w:pPr>
        <w:rPr>
          <w:ins w:id="60" w:author="Srivatsava Gummalla" w:date="2017-07-18T09:34:00Z"/>
        </w:rPr>
      </w:pPr>
    </w:p>
    <w:p w:rsidR="004D00C8" w:rsidRDefault="004D00C8">
      <w:pPr>
        <w:rPr>
          <w:ins w:id="61" w:author="Srivatsava Gummalla" w:date="2017-07-18T09:34:00Z"/>
        </w:rPr>
      </w:pPr>
    </w:p>
    <w:p w:rsidR="004D00C8" w:rsidRDefault="004D00C8">
      <w:pPr>
        <w:rPr>
          <w:ins w:id="62" w:author="Srivatsava Gummalla" w:date="2017-07-18T09:34:00Z"/>
        </w:rPr>
      </w:pPr>
    </w:p>
    <w:p w:rsidR="004D00C8" w:rsidRDefault="004D00C8">
      <w:pPr>
        <w:rPr>
          <w:ins w:id="63" w:author="Srivatsava Gummalla" w:date="2017-07-18T09:34:00Z"/>
        </w:rPr>
      </w:pPr>
    </w:p>
    <w:p w:rsidR="004D00C8" w:rsidRDefault="004D00C8">
      <w:pPr>
        <w:rPr>
          <w:ins w:id="64" w:author="Srivatsava Gummalla" w:date="2017-07-18T09:34:00Z"/>
        </w:rPr>
      </w:pPr>
    </w:p>
    <w:p w:rsidR="004D00C8" w:rsidRDefault="004D00C8">
      <w:pPr>
        <w:rPr>
          <w:ins w:id="65" w:author="Srivatsava Gummalla" w:date="2017-07-18T09:34:00Z"/>
        </w:rPr>
      </w:pPr>
    </w:p>
    <w:p w:rsidR="004D00C8" w:rsidRDefault="004D00C8">
      <w:pPr>
        <w:rPr>
          <w:ins w:id="66" w:author="Srivatsava Gummalla" w:date="2017-07-18T09:34:00Z"/>
        </w:rPr>
      </w:pPr>
    </w:p>
    <w:p w:rsidR="004D00C8" w:rsidRDefault="004D00C8">
      <w:pPr>
        <w:rPr>
          <w:ins w:id="67" w:author="Srivatsava Gummalla" w:date="2017-07-18T09:34:00Z"/>
        </w:rPr>
      </w:pPr>
    </w:p>
    <w:p w:rsidR="004D00C8" w:rsidRDefault="004D00C8">
      <w:pPr>
        <w:rPr>
          <w:ins w:id="68" w:author="Srivatsava Gummalla" w:date="2017-07-18T09:34:00Z"/>
        </w:rPr>
      </w:pPr>
    </w:p>
    <w:p w:rsidR="004D00C8" w:rsidRDefault="004D00C8">
      <w:pPr>
        <w:rPr>
          <w:ins w:id="69" w:author="Srivatsava Gummalla" w:date="2017-07-18T09:34:00Z"/>
        </w:rPr>
      </w:pPr>
    </w:p>
    <w:p w:rsidR="004D00C8" w:rsidRDefault="004D00C8">
      <w:pPr>
        <w:rPr>
          <w:ins w:id="70" w:author="Srivatsava Gummalla" w:date="2017-07-18T09:34:00Z"/>
        </w:rPr>
      </w:pPr>
    </w:p>
    <w:p w:rsidR="004D00C8" w:rsidRDefault="004D00C8">
      <w:pPr>
        <w:rPr>
          <w:ins w:id="71" w:author="Srivatsava Gummalla" w:date="2017-07-18T09:34:00Z"/>
        </w:rPr>
      </w:pPr>
    </w:p>
    <w:p w:rsidR="00C00E2B" w:rsidRDefault="00C00E2B"/>
    <w:p w:rsidR="004D00C8" w:rsidRDefault="00C00E2B">
      <w:pPr>
        <w:rPr>
          <w:ins w:id="72" w:author="Srivatsava Gummalla" w:date="2017-07-18T09:34:00Z"/>
        </w:rPr>
      </w:pPr>
      <w:r>
        <w:t>4.Physicians with some given first name or last name</w:t>
      </w:r>
    </w:p>
    <w:p w:rsidR="004D00C8" w:rsidRDefault="004D00C8">
      <w:pPr>
        <w:rPr>
          <w:ins w:id="73" w:author="Srivatsava Gummalla" w:date="2017-07-18T09:34:00Z"/>
        </w:rPr>
      </w:pPr>
    </w:p>
    <w:p w:rsidR="004D00C8" w:rsidRDefault="004D00C8">
      <w:pPr>
        <w:rPr>
          <w:ins w:id="74" w:author="Srivatsava Gummalla" w:date="2017-07-18T09:34:00Z"/>
        </w:rPr>
      </w:pPr>
    </w:p>
    <w:p w:rsidR="004D00C8" w:rsidRDefault="004D00C8">
      <w:pPr>
        <w:rPr>
          <w:ins w:id="75" w:author="Srivatsava Gummalla" w:date="2017-07-18T09:34:00Z"/>
        </w:rPr>
      </w:pPr>
    </w:p>
    <w:p w:rsidR="004D00C8" w:rsidRDefault="004D00C8">
      <w:pPr>
        <w:rPr>
          <w:ins w:id="76" w:author="Srivatsava Gummalla" w:date="2017-07-18T09:34:00Z"/>
        </w:rPr>
      </w:pPr>
    </w:p>
    <w:p w:rsidR="004D00C8" w:rsidRDefault="004D00C8">
      <w:pPr>
        <w:rPr>
          <w:ins w:id="77" w:author="Srivatsava Gummalla" w:date="2017-07-18T09:34:00Z"/>
        </w:rPr>
      </w:pPr>
    </w:p>
    <w:p w:rsidR="004D00C8" w:rsidRDefault="004D00C8">
      <w:pPr>
        <w:rPr>
          <w:ins w:id="78" w:author="Srivatsava Gummalla" w:date="2017-07-18T09:34:00Z"/>
        </w:rPr>
      </w:pPr>
    </w:p>
    <w:p w:rsidR="004D00C8" w:rsidRDefault="004D00C8">
      <w:pPr>
        <w:rPr>
          <w:ins w:id="79" w:author="Srivatsava Gummalla" w:date="2017-07-18T09:34:00Z"/>
        </w:rPr>
      </w:pPr>
    </w:p>
    <w:p w:rsidR="004D00C8" w:rsidRDefault="004D00C8">
      <w:pPr>
        <w:rPr>
          <w:ins w:id="80" w:author="Srivatsava Gummalla" w:date="2017-07-18T09:34:00Z"/>
        </w:rPr>
      </w:pPr>
    </w:p>
    <w:p w:rsidR="004D00C8" w:rsidRDefault="004D00C8">
      <w:pPr>
        <w:rPr>
          <w:ins w:id="81" w:author="Srivatsava Gummalla" w:date="2017-07-18T09:34:00Z"/>
        </w:rPr>
      </w:pPr>
    </w:p>
    <w:p w:rsidR="004D00C8" w:rsidRDefault="004D00C8">
      <w:pPr>
        <w:rPr>
          <w:ins w:id="82" w:author="Srivatsava Gummalla" w:date="2017-07-18T09:34:00Z"/>
        </w:rPr>
      </w:pPr>
    </w:p>
    <w:p w:rsidR="004D00C8" w:rsidRDefault="004D00C8">
      <w:pPr>
        <w:rPr>
          <w:ins w:id="83" w:author="Srivatsava Gummalla" w:date="2017-07-18T09:34:00Z"/>
        </w:rPr>
      </w:pPr>
    </w:p>
    <w:p w:rsidR="004D00C8" w:rsidRDefault="004D00C8">
      <w:pPr>
        <w:rPr>
          <w:ins w:id="84" w:author="Srivatsava Gummalla" w:date="2017-07-18T09:34:00Z"/>
        </w:rPr>
      </w:pPr>
    </w:p>
    <w:p w:rsidR="004D00C8" w:rsidRDefault="004D00C8">
      <w:pPr>
        <w:rPr>
          <w:ins w:id="85" w:author="Srivatsava Gummalla" w:date="2017-07-18T09:34:00Z"/>
        </w:rPr>
      </w:pPr>
    </w:p>
    <w:p w:rsidR="004D00C8" w:rsidRDefault="004D00C8">
      <w:pPr>
        <w:rPr>
          <w:ins w:id="86" w:author="Srivatsava Gummalla" w:date="2017-07-18T09:34:00Z"/>
        </w:rPr>
      </w:pPr>
    </w:p>
    <w:p w:rsidR="004D00C8" w:rsidRDefault="004D00C8">
      <w:pPr>
        <w:rPr>
          <w:ins w:id="87" w:author="Srivatsava Gummalla" w:date="2017-07-18T09:34:00Z"/>
        </w:rPr>
      </w:pPr>
    </w:p>
    <w:p w:rsidR="004D00C8" w:rsidRDefault="004D00C8">
      <w:pPr>
        <w:rPr>
          <w:ins w:id="88" w:author="Srivatsava Gummalla" w:date="2017-07-18T09:34:00Z"/>
        </w:rPr>
      </w:pPr>
    </w:p>
    <w:p w:rsidR="004D00C8" w:rsidRDefault="004D00C8">
      <w:pPr>
        <w:rPr>
          <w:ins w:id="89" w:author="Srivatsava Gummalla" w:date="2017-07-18T09:34:00Z"/>
        </w:rPr>
      </w:pPr>
    </w:p>
    <w:p w:rsidR="004D00C8" w:rsidRDefault="004D00C8">
      <w:pPr>
        <w:rPr>
          <w:ins w:id="90" w:author="Srivatsava Gummalla" w:date="2017-07-18T09:34:00Z"/>
        </w:rPr>
      </w:pPr>
    </w:p>
    <w:p w:rsidR="004D00C8" w:rsidRDefault="004D00C8">
      <w:pPr>
        <w:rPr>
          <w:ins w:id="91" w:author="Srivatsava Gummalla" w:date="2017-07-18T09:34:00Z"/>
        </w:rPr>
      </w:pPr>
    </w:p>
    <w:p w:rsidR="004D00C8" w:rsidRDefault="004D00C8">
      <w:pPr>
        <w:rPr>
          <w:ins w:id="92" w:author="Srivatsava Gummalla" w:date="2017-07-18T09:34:00Z"/>
        </w:rPr>
      </w:pPr>
    </w:p>
    <w:p w:rsidR="004D00C8" w:rsidRDefault="004D00C8">
      <w:pPr>
        <w:rPr>
          <w:ins w:id="93" w:author="Srivatsava Gummalla" w:date="2017-07-18T09:34:00Z"/>
        </w:rPr>
      </w:pPr>
    </w:p>
    <w:p w:rsidR="004D00C8" w:rsidRDefault="004D00C8">
      <w:pPr>
        <w:rPr>
          <w:ins w:id="94" w:author="Srivatsava Gummalla" w:date="2017-07-18T09:34:00Z"/>
        </w:rPr>
      </w:pPr>
    </w:p>
    <w:p w:rsidR="004D00C8" w:rsidRDefault="004D00C8">
      <w:pPr>
        <w:rPr>
          <w:ins w:id="95" w:author="Srivatsava Gummalla" w:date="2017-07-18T09:34:00Z"/>
        </w:rPr>
      </w:pPr>
    </w:p>
    <w:p w:rsidR="004D00C8" w:rsidRDefault="004D00C8">
      <w:pPr>
        <w:rPr>
          <w:ins w:id="96" w:author="Srivatsava Gummalla" w:date="2017-07-18T09:34:00Z"/>
        </w:rPr>
      </w:pPr>
    </w:p>
    <w:p w:rsidR="004D00C8" w:rsidRDefault="004D00C8">
      <w:pPr>
        <w:rPr>
          <w:ins w:id="97" w:author="Srivatsava Gummalla" w:date="2017-07-18T09:34:00Z"/>
        </w:rPr>
      </w:pPr>
    </w:p>
    <w:p w:rsidR="004D00C8" w:rsidRDefault="004D00C8">
      <w:pPr>
        <w:rPr>
          <w:ins w:id="98" w:author="Srivatsava Gummalla" w:date="2017-07-18T09:34:00Z"/>
        </w:rPr>
      </w:pPr>
    </w:p>
    <w:p w:rsidR="003F2597" w:rsidRDefault="003F2597">
      <w:pPr>
        <w:rPr>
          <w:del w:id="99" w:author="Srivatsava Gummalla" w:date="2017-07-18T09:34:00Z"/>
        </w:rPr>
      </w:pPr>
      <w:del w:id="100" w:author="Srivatsava Gummalla" w:date="2017-07-18T09:34:00Z">
        <w:r>
          <w:br w:type="page"/>
        </w:r>
      </w:del>
    </w:p>
    <w:p w:rsidR="003F2597" w:rsidRDefault="003F2597">
      <w:r>
        <w:t>CONCLUSION</w:t>
      </w:r>
    </w:p>
    <w:p w:rsidR="003F2597" w:rsidRDefault="003F2597">
      <w:r>
        <w:br w:type="page"/>
      </w:r>
    </w:p>
    <w:p w:rsidR="007D1786" w:rsidRDefault="003F2597">
      <w:r>
        <w:lastRenderedPageBreak/>
        <w:t>REFERENCES</w:t>
      </w:r>
    </w:p>
    <w:p w:rsidR="007D1786" w:rsidRDefault="007D1786"/>
    <w:p w:rsidR="007D1786" w:rsidRDefault="007D1786"/>
    <w:p w:rsidR="007D1786" w:rsidRPr="007D1786" w:rsidRDefault="007D1786" w:rsidP="007D1786">
      <w:pPr>
        <w:pStyle w:val="references"/>
        <w:rPr>
          <w:rFonts w:eastAsia="MS Mincho"/>
          <w:sz w:val="20"/>
        </w:rPr>
      </w:pPr>
      <w:r w:rsidRPr="007D1786">
        <w:rPr>
          <w:rFonts w:eastAsia="MS Mincho"/>
          <w:sz w:val="20"/>
        </w:rPr>
        <w:t>J. Clerk Maxwell, A Treatise on Electricity and Magnetism, 3rd ed., vol. 2. Oxford: Clarendon, 1892, pp.68-73.</w:t>
      </w:r>
    </w:p>
    <w:p w:rsidR="007D1786" w:rsidRPr="007D1786" w:rsidRDefault="007D1786" w:rsidP="007D1786">
      <w:pPr>
        <w:pStyle w:val="references"/>
        <w:rPr>
          <w:rFonts w:eastAsia="MS Mincho"/>
          <w:sz w:val="20"/>
        </w:rPr>
      </w:pPr>
      <w:r w:rsidRPr="007D1786">
        <w:rPr>
          <w:rFonts w:eastAsia="MS Mincho"/>
          <w:sz w:val="20"/>
        </w:rPr>
        <w:t>I.S. Jacobs and C.P. Bean, “Fine particles, thin films and exchange anisotropy,” in Magnetism, vol. III, G.T. Rado and H. Suhl, Eds. New York: Academic, 1963, pp. 271-350.</w:t>
      </w:r>
    </w:p>
    <w:p w:rsidR="007D1786" w:rsidRPr="007D1786" w:rsidRDefault="007D1786" w:rsidP="007D1786">
      <w:pPr>
        <w:pStyle w:val="references"/>
        <w:rPr>
          <w:rFonts w:eastAsia="MS Mincho"/>
          <w:sz w:val="20"/>
        </w:rPr>
      </w:pPr>
      <w:r w:rsidRPr="007D1786">
        <w:rPr>
          <w:rFonts w:eastAsia="MS Mincho"/>
          <w:sz w:val="20"/>
        </w:rPr>
        <w:t>K. Elissa, “Title of paper if known,” unpublished.</w:t>
      </w:r>
    </w:p>
    <w:p w:rsidR="007D1786" w:rsidRPr="007D1786" w:rsidRDefault="007D1786" w:rsidP="007D1786">
      <w:pPr>
        <w:pStyle w:val="references"/>
        <w:rPr>
          <w:rFonts w:eastAsia="MS Mincho"/>
          <w:sz w:val="20"/>
        </w:rPr>
      </w:pPr>
      <w:r w:rsidRPr="007D1786">
        <w:rPr>
          <w:rFonts w:eastAsia="MS Mincho"/>
          <w:sz w:val="20"/>
        </w:rPr>
        <w:t>R. Nicole, “Title of paper with only first word capitalized,” J. Name Stand. Abbrev., in press.</w:t>
      </w:r>
    </w:p>
    <w:p w:rsidR="007D1786" w:rsidRPr="007D1786" w:rsidRDefault="007D1786" w:rsidP="007D1786">
      <w:pPr>
        <w:pStyle w:val="references"/>
        <w:rPr>
          <w:rFonts w:eastAsia="MS Mincho"/>
          <w:sz w:val="20"/>
        </w:rPr>
      </w:pPr>
      <w:r w:rsidRPr="007D1786">
        <w:rPr>
          <w:rFonts w:eastAsia="MS Mincho"/>
          <w:sz w:val="20"/>
        </w:rPr>
        <w:t>Y. Yorozu, M. Hirano, K. Oka, and Y. Tagawa, “Electron spectroscopy studies on magneto-optical media and plastic substrate interface,” IEEE Transl. J. Magn. Japan, vol. 2, pp. 740-741, August 1987 [Digests 9th Annual Conf. Magnetics Japan, p. 301, 1982].</w:t>
      </w:r>
    </w:p>
    <w:p w:rsidR="007D1786" w:rsidRPr="007D1786" w:rsidRDefault="007D1786" w:rsidP="007D1786">
      <w:pPr>
        <w:pStyle w:val="references"/>
        <w:rPr>
          <w:rFonts w:eastAsia="MS Mincho"/>
          <w:sz w:val="20"/>
        </w:rPr>
      </w:pPr>
      <w:r w:rsidRPr="007D1786">
        <w:rPr>
          <w:rFonts w:eastAsia="MS Mincho"/>
          <w:sz w:val="20"/>
        </w:rPr>
        <w:t>M. Young, The Technical Writer’s Handbook. Mill Valley, CA: University Science, 1989.</w:t>
      </w:r>
    </w:p>
    <w:p w:rsidR="002C6D50" w:rsidRDefault="002C6D50">
      <w:r>
        <w:br w:type="page"/>
      </w:r>
    </w:p>
    <w:p w:rsidR="006B3DB4" w:rsidRDefault="006B3DB4" w:rsidP="006B3DB4"/>
    <w:p w:rsidR="006B3DB4" w:rsidRDefault="006B3DB4" w:rsidP="006B3DB4"/>
    <w:p w:rsidR="00EA53D0" w:rsidRDefault="00EA53D0" w:rsidP="006B3DB4"/>
    <w:p w:rsidR="00003867" w:rsidRDefault="00003867" w:rsidP="00003867">
      <w:pPr>
        <w:jc w:val="center"/>
        <w:rPr>
          <w:b/>
        </w:rPr>
      </w:pPr>
      <w:r>
        <w:rPr>
          <w:b/>
        </w:rPr>
        <w:t>INFORMATION</w:t>
      </w:r>
    </w:p>
    <w:p w:rsidR="00003867" w:rsidRDefault="00003867" w:rsidP="00003867">
      <w:pPr>
        <w:jc w:val="center"/>
        <w:rPr>
          <w:b/>
        </w:rPr>
      </w:pPr>
      <w:r>
        <w:rPr>
          <w:b/>
        </w:rPr>
        <w:t>(Regarding Industrial training)</w:t>
      </w:r>
    </w:p>
    <w:p w:rsidR="00003867" w:rsidRDefault="00003867" w:rsidP="00003867">
      <w:pPr>
        <w:jc w:val="center"/>
        <w:rPr>
          <w:b/>
        </w:rPr>
      </w:pPr>
      <w:r>
        <w:rPr>
          <w:b/>
        </w:rPr>
        <w:t xml:space="preserve"> IV year  </w:t>
      </w:r>
      <w:proofErr w:type="spellStart"/>
      <w:r>
        <w:rPr>
          <w:b/>
        </w:rPr>
        <w:t>B.Tech</w:t>
      </w:r>
      <w:proofErr w:type="spellEnd"/>
      <w:r>
        <w:rPr>
          <w:b/>
        </w:rPr>
        <w:t>. (CSE)</w:t>
      </w:r>
    </w:p>
    <w:p w:rsidR="00003867" w:rsidRDefault="00003867" w:rsidP="00003867"/>
    <w:p w:rsidR="00003867" w:rsidRDefault="00003867" w:rsidP="00003867">
      <w:pPr>
        <w:numPr>
          <w:ilvl w:val="0"/>
          <w:numId w:val="5"/>
        </w:numPr>
        <w:spacing w:line="360" w:lineRule="auto"/>
        <w:jc w:val="both"/>
      </w:pPr>
      <w:r>
        <w:t>Industrial training could be training, internship, to be completed before 7</w:t>
      </w:r>
      <w:r>
        <w:rPr>
          <w:vertAlign w:val="superscript"/>
        </w:rPr>
        <w:t>th</w:t>
      </w:r>
      <w:r>
        <w:t xml:space="preserve"> semester for a minimum period of 4 weeks</w:t>
      </w:r>
    </w:p>
    <w:p w:rsidR="00003867" w:rsidRDefault="00003867" w:rsidP="00003867">
      <w:pPr>
        <w:numPr>
          <w:ilvl w:val="0"/>
          <w:numId w:val="5"/>
        </w:numPr>
        <w:spacing w:line="360" w:lineRule="auto"/>
        <w:jc w:val="both"/>
        <w:rPr>
          <w:b/>
        </w:rPr>
      </w:pPr>
      <w:r>
        <w:t>Certificate from the organization citing the date of commencement of the training and the end date (minimum of 4 weeks) is essential.</w:t>
      </w:r>
    </w:p>
    <w:p w:rsidR="00003867" w:rsidRDefault="00003867" w:rsidP="00003867">
      <w:pPr>
        <w:numPr>
          <w:ilvl w:val="0"/>
          <w:numId w:val="5"/>
        </w:numPr>
        <w:spacing w:line="360" w:lineRule="auto"/>
        <w:jc w:val="both"/>
      </w:pPr>
      <w:r>
        <w:t xml:space="preserve">The certificate should preferably contain the word </w:t>
      </w:r>
      <w:r>
        <w:rPr>
          <w:b/>
        </w:rPr>
        <w:t>“industrial training”</w:t>
      </w:r>
      <w:r>
        <w:t xml:space="preserve"> in it. </w:t>
      </w:r>
    </w:p>
    <w:p w:rsidR="00003867" w:rsidRDefault="00003867" w:rsidP="00003867">
      <w:pPr>
        <w:numPr>
          <w:ilvl w:val="0"/>
          <w:numId w:val="5"/>
        </w:numPr>
        <w:spacing w:line="360" w:lineRule="auto"/>
        <w:jc w:val="both"/>
      </w:pPr>
      <w:r>
        <w:t>It should be attested by the organization head or any concerned authority.</w:t>
      </w:r>
    </w:p>
    <w:p w:rsidR="00003867" w:rsidRDefault="00003867" w:rsidP="00003867">
      <w:pPr>
        <w:spacing w:line="360" w:lineRule="auto"/>
        <w:jc w:val="both"/>
      </w:pPr>
    </w:p>
    <w:p w:rsidR="00003867" w:rsidRDefault="00003867" w:rsidP="00003867">
      <w:r>
        <w:t>The following information should be present in the industrial training report.</w:t>
      </w:r>
    </w:p>
    <w:p w:rsidR="00003867" w:rsidRDefault="00003867" w:rsidP="00003867"/>
    <w:p w:rsidR="00003867" w:rsidRDefault="00003867" w:rsidP="00003867">
      <w:pPr>
        <w:numPr>
          <w:ilvl w:val="0"/>
          <w:numId w:val="6"/>
        </w:numPr>
        <w:spacing w:after="100" w:afterAutospacing="1"/>
        <w:contextualSpacing/>
      </w:pPr>
      <w:r>
        <w:t xml:space="preserve">Front page </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Copy of the Certificate from the company in the company letterhead</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Abstract ( 1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Details of the organization (1-3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Information  acquired during the study period (10-20 pages)</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Conclusion (1 page)</w:t>
      </w:r>
    </w:p>
    <w:p w:rsidR="00003867" w:rsidRDefault="00003867" w:rsidP="00003867">
      <w:pPr>
        <w:spacing w:after="100" w:afterAutospacing="1"/>
        <w:ind w:left="720"/>
        <w:contextualSpacing/>
      </w:pPr>
    </w:p>
    <w:p w:rsidR="00003867" w:rsidRDefault="00003867" w:rsidP="00003867">
      <w:pPr>
        <w:numPr>
          <w:ilvl w:val="0"/>
          <w:numId w:val="6"/>
        </w:numPr>
        <w:spacing w:after="100" w:afterAutospacing="1"/>
        <w:contextualSpacing/>
      </w:pPr>
      <w:r>
        <w:t xml:space="preserve">References in IEEE format </w:t>
      </w:r>
    </w:p>
    <w:p w:rsidR="00003867" w:rsidRDefault="00003867" w:rsidP="00003867">
      <w:pPr>
        <w:contextualSpacing/>
      </w:pPr>
    </w:p>
    <w:p w:rsidR="00003867" w:rsidRDefault="00003867" w:rsidP="00003867">
      <w:pPr>
        <w:ind w:left="720"/>
        <w:contextualSpacing/>
      </w:pPr>
      <w:r>
        <w:t>Font size 12, spacing 1.5 with proper justification</w:t>
      </w:r>
      <w:r w:rsidR="00774D55">
        <w:t>.</w:t>
      </w:r>
    </w:p>
    <w:p w:rsidR="00003867" w:rsidRDefault="00003867" w:rsidP="00003867">
      <w:pPr>
        <w:rPr>
          <w:b/>
        </w:rPr>
      </w:pPr>
    </w:p>
    <w:p w:rsidR="00003867" w:rsidRDefault="00003867" w:rsidP="00003867">
      <w:pPr>
        <w:rPr>
          <w:b/>
        </w:rPr>
      </w:pPr>
    </w:p>
    <w:p w:rsidR="00003867" w:rsidRDefault="00003867" w:rsidP="00003867">
      <w:r>
        <w:t>Industrial training coordinator</w:t>
      </w:r>
      <w:r>
        <w:tab/>
      </w:r>
      <w:r>
        <w:tab/>
      </w:r>
      <w:r>
        <w:tab/>
      </w:r>
      <w:r>
        <w:tab/>
        <w:t>H.O. D ( Dept. of CSE)</w:t>
      </w:r>
    </w:p>
    <w:p w:rsidR="00003867" w:rsidRDefault="00003867" w:rsidP="00003867"/>
    <w:p w:rsidR="00003867" w:rsidRDefault="00684625" w:rsidP="00003867">
      <w:r>
        <w:t>Shanthi P.B</w:t>
      </w:r>
    </w:p>
    <w:p w:rsidR="00003867" w:rsidRDefault="00003867" w:rsidP="00003867"/>
    <w:p w:rsidR="00003867" w:rsidRDefault="00003867" w:rsidP="00003867"/>
    <w:p w:rsidR="00003867" w:rsidRDefault="00003867" w:rsidP="00003867">
      <w:pPr>
        <w:rPr>
          <w:rFonts w:ascii="Calibri" w:eastAsia="Calibri" w:hAnsi="Calibri"/>
          <w:sz w:val="22"/>
          <w:szCs w:val="22"/>
        </w:rPr>
      </w:pPr>
    </w:p>
    <w:p w:rsidR="00366D85" w:rsidRDefault="00366D85" w:rsidP="00003867">
      <w:pPr>
        <w:jc w:val="center"/>
      </w:pPr>
    </w:p>
    <w:sectPr w:rsidR="00366D85" w:rsidSect="000A7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1BDF"/>
    <w:multiLevelType w:val="hybridMultilevel"/>
    <w:tmpl w:val="D24652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A1A9B"/>
    <w:multiLevelType w:val="hybridMultilevel"/>
    <w:tmpl w:val="D7267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67BFE"/>
    <w:multiLevelType w:val="hybridMultilevel"/>
    <w:tmpl w:val="3D8EC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454E4"/>
    <w:multiLevelType w:val="hybridMultilevel"/>
    <w:tmpl w:val="EDFC69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DC391F"/>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86270"/>
    <w:multiLevelType w:val="hybridMultilevel"/>
    <w:tmpl w:val="CEDEC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6977063"/>
    <w:multiLevelType w:val="hybridMultilevel"/>
    <w:tmpl w:val="B08C7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55351D"/>
    <w:multiLevelType w:val="hybridMultilevel"/>
    <w:tmpl w:val="ABB48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6D3124"/>
    <w:multiLevelType w:val="hybridMultilevel"/>
    <w:tmpl w:val="EAC068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5B372A"/>
    <w:multiLevelType w:val="hybridMultilevel"/>
    <w:tmpl w:val="856051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E02267"/>
    <w:multiLevelType w:val="hybridMultilevel"/>
    <w:tmpl w:val="7D4C324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CB3C1A"/>
    <w:multiLevelType w:val="hybridMultilevel"/>
    <w:tmpl w:val="DD7C59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11"/>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2"/>
  </w:num>
  <w:num w:numId="9">
    <w:abstractNumId w:val="3"/>
  </w:num>
  <w:num w:numId="10">
    <w:abstractNumId w:val="2"/>
  </w:num>
  <w:num w:numId="11">
    <w:abstractNumId w:val="1"/>
  </w:num>
  <w:num w:numId="12">
    <w:abstractNumId w:val="8"/>
  </w:num>
  <w:num w:numId="13">
    <w:abstractNumId w:val="7"/>
  </w:num>
  <w:num w:numId="14">
    <w:abstractNumId w:val="9"/>
  </w:num>
  <w:num w:numId="15">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B4"/>
    <w:rsid w:val="00003867"/>
    <w:rsid w:val="00022857"/>
    <w:rsid w:val="00052E14"/>
    <w:rsid w:val="000554C5"/>
    <w:rsid w:val="000A7A1C"/>
    <w:rsid w:val="000F1AC4"/>
    <w:rsid w:val="000F7B20"/>
    <w:rsid w:val="0013024E"/>
    <w:rsid w:val="00135ACA"/>
    <w:rsid w:val="001E1F48"/>
    <w:rsid w:val="0024739D"/>
    <w:rsid w:val="002636E0"/>
    <w:rsid w:val="00265ECE"/>
    <w:rsid w:val="002B4022"/>
    <w:rsid w:val="002C6D50"/>
    <w:rsid w:val="002D39E0"/>
    <w:rsid w:val="002E0152"/>
    <w:rsid w:val="003338B4"/>
    <w:rsid w:val="00366D85"/>
    <w:rsid w:val="00373870"/>
    <w:rsid w:val="003A490F"/>
    <w:rsid w:val="003B0AAD"/>
    <w:rsid w:val="003F04EE"/>
    <w:rsid w:val="003F2597"/>
    <w:rsid w:val="003F6526"/>
    <w:rsid w:val="003F6E0F"/>
    <w:rsid w:val="00432B8F"/>
    <w:rsid w:val="004558CD"/>
    <w:rsid w:val="00473E1D"/>
    <w:rsid w:val="00493BD4"/>
    <w:rsid w:val="004A23D6"/>
    <w:rsid w:val="004D00C8"/>
    <w:rsid w:val="00536CED"/>
    <w:rsid w:val="0056437E"/>
    <w:rsid w:val="00582E9F"/>
    <w:rsid w:val="005A0D4C"/>
    <w:rsid w:val="00607F52"/>
    <w:rsid w:val="00637573"/>
    <w:rsid w:val="00674A47"/>
    <w:rsid w:val="00684625"/>
    <w:rsid w:val="006B02E0"/>
    <w:rsid w:val="006B3DB4"/>
    <w:rsid w:val="007055B6"/>
    <w:rsid w:val="00706EF9"/>
    <w:rsid w:val="007323B9"/>
    <w:rsid w:val="00734CB9"/>
    <w:rsid w:val="007417CC"/>
    <w:rsid w:val="00774D55"/>
    <w:rsid w:val="00785540"/>
    <w:rsid w:val="007A3D63"/>
    <w:rsid w:val="007C6A39"/>
    <w:rsid w:val="007D1786"/>
    <w:rsid w:val="00823C2D"/>
    <w:rsid w:val="0089646E"/>
    <w:rsid w:val="008E0F1E"/>
    <w:rsid w:val="008E4033"/>
    <w:rsid w:val="008F204B"/>
    <w:rsid w:val="00915722"/>
    <w:rsid w:val="00930368"/>
    <w:rsid w:val="00970837"/>
    <w:rsid w:val="009710AE"/>
    <w:rsid w:val="009D5C1C"/>
    <w:rsid w:val="00AD0935"/>
    <w:rsid w:val="00AD2EDC"/>
    <w:rsid w:val="00AF3006"/>
    <w:rsid w:val="00B34272"/>
    <w:rsid w:val="00BB09DC"/>
    <w:rsid w:val="00C00E2B"/>
    <w:rsid w:val="00C45FDA"/>
    <w:rsid w:val="00CA5AFE"/>
    <w:rsid w:val="00D14A82"/>
    <w:rsid w:val="00D67EBD"/>
    <w:rsid w:val="00D74F40"/>
    <w:rsid w:val="00D824F2"/>
    <w:rsid w:val="00D8470F"/>
    <w:rsid w:val="00DE1CE7"/>
    <w:rsid w:val="00E21C16"/>
    <w:rsid w:val="00E4515E"/>
    <w:rsid w:val="00E465C4"/>
    <w:rsid w:val="00EA485A"/>
    <w:rsid w:val="00EA53D0"/>
    <w:rsid w:val="00F33A24"/>
    <w:rsid w:val="00F516B5"/>
    <w:rsid w:val="00F9679D"/>
    <w:rsid w:val="00F97898"/>
    <w:rsid w:val="00FA097F"/>
    <w:rsid w:val="00FA37C9"/>
    <w:rsid w:val="00FC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5:docId w15:val="{44F03F5A-CAAD-425C-BD1E-AB778794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DB4"/>
    <w:rPr>
      <w:rFonts w:ascii="Times New Roman" w:eastAsia="Times New Roman" w:hAnsi="Times New Roman"/>
      <w:sz w:val="24"/>
      <w:szCs w:val="24"/>
    </w:rPr>
  </w:style>
  <w:style w:type="paragraph" w:styleId="Heading1">
    <w:name w:val="heading 1"/>
    <w:basedOn w:val="Normal"/>
    <w:next w:val="Normal"/>
    <w:link w:val="Heading1Char"/>
    <w:uiPriority w:val="9"/>
    <w:qFormat/>
    <w:rsid w:val="002E01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67EB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B3DB4"/>
    <w:pPr>
      <w:jc w:val="center"/>
    </w:pPr>
    <w:rPr>
      <w:b/>
      <w:bCs/>
    </w:rPr>
  </w:style>
  <w:style w:type="character" w:customStyle="1" w:styleId="TitleChar">
    <w:name w:val="Title Char"/>
    <w:link w:val="Title"/>
    <w:rsid w:val="006B3DB4"/>
    <w:rPr>
      <w:rFonts w:ascii="Times New Roman" w:eastAsia="Times New Roman" w:hAnsi="Times New Roman" w:cs="Times New Roman"/>
      <w:b/>
      <w:bCs/>
      <w:sz w:val="24"/>
      <w:szCs w:val="24"/>
    </w:rPr>
  </w:style>
  <w:style w:type="paragraph" w:styleId="BodyText">
    <w:name w:val="Body Text"/>
    <w:basedOn w:val="Normal"/>
    <w:link w:val="BodyTextChar"/>
    <w:rsid w:val="006B3DB4"/>
    <w:pPr>
      <w:spacing w:before="480"/>
      <w:jc w:val="center"/>
    </w:pPr>
    <w:rPr>
      <w:b/>
      <w:sz w:val="32"/>
    </w:rPr>
  </w:style>
  <w:style w:type="character" w:customStyle="1" w:styleId="BodyTextChar">
    <w:name w:val="Body Text Char"/>
    <w:link w:val="BodyText"/>
    <w:rsid w:val="006B3DB4"/>
    <w:rPr>
      <w:rFonts w:ascii="Times New Roman" w:eastAsia="Times New Roman" w:hAnsi="Times New Roman" w:cs="Times New Roman"/>
      <w:b/>
      <w:sz w:val="32"/>
      <w:szCs w:val="24"/>
    </w:rPr>
  </w:style>
  <w:style w:type="paragraph" w:styleId="ListParagraph">
    <w:name w:val="List Paragraph"/>
    <w:basedOn w:val="Normal"/>
    <w:uiPriority w:val="34"/>
    <w:qFormat/>
    <w:rsid w:val="00536CED"/>
    <w:pPr>
      <w:ind w:left="720"/>
      <w:contextualSpacing/>
    </w:pPr>
  </w:style>
  <w:style w:type="paragraph" w:styleId="BalloonText">
    <w:name w:val="Balloon Text"/>
    <w:basedOn w:val="Normal"/>
    <w:link w:val="BalloonTextChar"/>
    <w:uiPriority w:val="99"/>
    <w:semiHidden/>
    <w:unhideWhenUsed/>
    <w:rsid w:val="00052E14"/>
    <w:rPr>
      <w:rFonts w:ascii="Tahoma" w:hAnsi="Tahoma" w:cs="Tahoma"/>
      <w:sz w:val="16"/>
      <w:szCs w:val="16"/>
    </w:rPr>
  </w:style>
  <w:style w:type="character" w:customStyle="1" w:styleId="BalloonTextChar">
    <w:name w:val="Balloon Text Char"/>
    <w:basedOn w:val="DefaultParagraphFont"/>
    <w:link w:val="BalloonText"/>
    <w:uiPriority w:val="99"/>
    <w:semiHidden/>
    <w:rsid w:val="00052E14"/>
    <w:rPr>
      <w:rFonts w:ascii="Tahoma" w:eastAsia="Times New Roman" w:hAnsi="Tahoma" w:cs="Tahoma"/>
      <w:sz w:val="16"/>
      <w:szCs w:val="16"/>
    </w:rPr>
  </w:style>
  <w:style w:type="character" w:styleId="Hyperlink">
    <w:name w:val="Hyperlink"/>
    <w:basedOn w:val="DefaultParagraphFont"/>
    <w:uiPriority w:val="99"/>
    <w:unhideWhenUsed/>
    <w:rsid w:val="003A490F"/>
    <w:rPr>
      <w:color w:val="0000FF" w:themeColor="hyperlink"/>
      <w:u w:val="single"/>
    </w:rPr>
  </w:style>
  <w:style w:type="character" w:styleId="UnresolvedMention">
    <w:name w:val="Unresolved Mention"/>
    <w:basedOn w:val="DefaultParagraphFont"/>
    <w:uiPriority w:val="99"/>
    <w:semiHidden/>
    <w:unhideWhenUsed/>
    <w:rsid w:val="003A490F"/>
    <w:rPr>
      <w:color w:val="808080"/>
      <w:shd w:val="clear" w:color="auto" w:fill="E6E6E6"/>
    </w:rPr>
  </w:style>
  <w:style w:type="character" w:customStyle="1" w:styleId="Heading2Char">
    <w:name w:val="Heading 2 Char"/>
    <w:basedOn w:val="DefaultParagraphFont"/>
    <w:link w:val="Heading2"/>
    <w:uiPriority w:val="9"/>
    <w:rsid w:val="00D67EB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0152"/>
    <w:rPr>
      <w:rFonts w:asciiTheme="majorHAnsi" w:eastAsiaTheme="majorEastAsia" w:hAnsiTheme="majorHAnsi" w:cstheme="majorBidi"/>
      <w:color w:val="365F91" w:themeColor="accent1" w:themeShade="BF"/>
      <w:sz w:val="32"/>
      <w:szCs w:val="32"/>
    </w:rPr>
  </w:style>
  <w:style w:type="paragraph" w:customStyle="1" w:styleId="references">
    <w:name w:val="references"/>
    <w:uiPriority w:val="99"/>
    <w:rsid w:val="007D1786"/>
    <w:pPr>
      <w:numPr>
        <w:numId w:val="15"/>
      </w:numPr>
      <w:spacing w:after="50" w:line="180" w:lineRule="exact"/>
      <w:jc w:val="both"/>
      <w:pPrChange w:id="0" w:author="Srivatsava Gummalla" w:date="2017-07-18T09:34:00Z">
        <w:pPr>
          <w:numPr>
            <w:numId w:val="15"/>
          </w:numPr>
          <w:tabs>
            <w:tab w:val="num" w:pos="360"/>
          </w:tabs>
          <w:spacing w:after="50" w:line="180" w:lineRule="exact"/>
          <w:ind w:left="360" w:hanging="360"/>
          <w:jc w:val="both"/>
        </w:pPr>
      </w:pPrChange>
    </w:pPr>
    <w:rPr>
      <w:rFonts w:ascii="Times New Roman" w:eastAsia="Times New Roman" w:hAnsi="Times New Roman"/>
      <w:noProof/>
      <w:sz w:val="16"/>
      <w:szCs w:val="16"/>
      <w:rPrChange w:id="0" w:author="Srivatsava Gummalla" w:date="2017-07-18T09:34:00Z">
        <w:rPr>
          <w:noProof/>
          <w:sz w:val="16"/>
          <w:szCs w:val="16"/>
          <w:lang w:val="en-US" w:eastAsia="en-US" w:bidi="ar-SA"/>
        </w:rPr>
      </w:rPrChange>
    </w:rPr>
  </w:style>
  <w:style w:type="paragraph" w:styleId="Revision">
    <w:name w:val="Revision"/>
    <w:hidden/>
    <w:uiPriority w:val="99"/>
    <w:semiHidden/>
    <w:rsid w:val="00C00E2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08296">
      <w:bodyDiv w:val="1"/>
      <w:marLeft w:val="0"/>
      <w:marRight w:val="0"/>
      <w:marTop w:val="0"/>
      <w:marBottom w:val="0"/>
      <w:divBdr>
        <w:top w:val="none" w:sz="0" w:space="0" w:color="auto"/>
        <w:left w:val="none" w:sz="0" w:space="0" w:color="auto"/>
        <w:bottom w:val="none" w:sz="0" w:space="0" w:color="auto"/>
        <w:right w:val="none" w:sz="0" w:space="0" w:color="auto"/>
      </w:divBdr>
    </w:div>
    <w:div w:id="1610162536">
      <w:bodyDiv w:val="1"/>
      <w:marLeft w:val="0"/>
      <w:marRight w:val="0"/>
      <w:marTop w:val="0"/>
      <w:marBottom w:val="0"/>
      <w:divBdr>
        <w:top w:val="none" w:sz="0" w:space="0" w:color="auto"/>
        <w:left w:val="none" w:sz="0" w:space="0" w:color="auto"/>
        <w:bottom w:val="none" w:sz="0" w:space="0" w:color="auto"/>
        <w:right w:val="none" w:sz="0" w:space="0" w:color="auto"/>
      </w:divBdr>
    </w:div>
    <w:div w:id="208818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hyperlink" Target="mailto:srivatsavagummalla@gmail.co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6EFAC-3B40-4621-ADB0-8E31DE83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Srivatsava Gummalla</cp:lastModifiedBy>
  <cp:revision>2</cp:revision>
  <dcterms:created xsi:type="dcterms:W3CDTF">2017-07-18T07:55:00Z</dcterms:created>
  <dcterms:modified xsi:type="dcterms:W3CDTF">2017-07-18T07:55:00Z</dcterms:modified>
</cp:coreProperties>
</file>